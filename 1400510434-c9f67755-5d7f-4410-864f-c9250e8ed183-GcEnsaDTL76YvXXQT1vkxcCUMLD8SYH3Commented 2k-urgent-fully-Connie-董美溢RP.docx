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A920C" w14:textId="77777777" w:rsidR="00556C22" w:rsidRDefault="00735E5A">
      <w:pPr>
        <w:pStyle w:val="Title"/>
        <w:rPr>
          <w:rFonts w:eastAsiaTheme="minorEastAsia"/>
          <w:lang w:eastAsia="zh-CN"/>
        </w:rPr>
      </w:pPr>
      <w:r>
        <w:rPr>
          <w:rFonts w:eastAsiaTheme="minorEastAsia"/>
          <w:lang w:eastAsia="zh-CN"/>
        </w:rPr>
        <w:t>Multimodal</w:t>
      </w:r>
      <w:r>
        <w:rPr>
          <w:rFonts w:eastAsiaTheme="minorEastAsia" w:hint="eastAsia"/>
          <w:lang w:eastAsia="zh-CN"/>
        </w:rPr>
        <w:t xml:space="preserve"> Emotion </w:t>
      </w:r>
      <w:r>
        <w:rPr>
          <w:rFonts w:eastAsiaTheme="minorEastAsia"/>
          <w:lang w:eastAsia="zh-CN"/>
        </w:rPr>
        <w:t>Recognition</w:t>
      </w:r>
      <w:r>
        <w:rPr>
          <w:rFonts w:eastAsiaTheme="minorEastAsia" w:hint="eastAsia"/>
          <w:lang w:eastAsia="zh-CN"/>
        </w:rPr>
        <w:t xml:space="preserve"> System B</w:t>
      </w:r>
      <w:r>
        <w:rPr>
          <w:rFonts w:eastAsiaTheme="minorEastAsia"/>
          <w:lang w:eastAsia="zh-CN"/>
        </w:rPr>
        <w:t xml:space="preserve">ased </w:t>
      </w:r>
      <w:r>
        <w:rPr>
          <w:rFonts w:eastAsiaTheme="minorEastAsia" w:hint="eastAsia"/>
          <w:lang w:eastAsia="zh-CN"/>
        </w:rPr>
        <w:t>o</w:t>
      </w:r>
      <w:r>
        <w:rPr>
          <w:rFonts w:eastAsiaTheme="minorEastAsia"/>
          <w:lang w:eastAsia="zh-CN"/>
        </w:rPr>
        <w:t>n</w:t>
      </w:r>
      <w:r>
        <w:rPr>
          <w:rFonts w:eastAsiaTheme="minorEastAsia" w:hint="eastAsia"/>
          <w:lang w:eastAsia="zh-CN"/>
        </w:rPr>
        <w:t xml:space="preserve"> Deep Learning and Data Fusion</w:t>
      </w:r>
    </w:p>
    <w:p w14:paraId="2E66E4AB" w14:textId="77777777" w:rsidR="00556C22" w:rsidRDefault="00735E5A">
      <w:pPr>
        <w:pStyle w:val="Heading2"/>
        <w:spacing w:before="240"/>
        <w:ind w:left="114" w:firstLine="0"/>
      </w:pPr>
      <w:r>
        <w:rPr>
          <w:rFonts w:eastAsiaTheme="minorEastAsia" w:hint="eastAsia"/>
          <w:lang w:eastAsia="zh-CN"/>
        </w:rPr>
        <w:t>Meiyi Dong</w:t>
      </w:r>
    </w:p>
    <w:p w14:paraId="3C5F4F62" w14:textId="77777777" w:rsidR="00556C22" w:rsidRDefault="00735E5A">
      <w:pPr>
        <w:spacing w:line="252" w:lineRule="exact"/>
        <w:ind w:left="114"/>
        <w:rPr>
          <w:rFonts w:ascii="Arial" w:eastAsiaTheme="minorEastAsia" w:hint="eastAsia"/>
          <w:b/>
          <w:lang w:eastAsia="zh-CN"/>
        </w:rPr>
      </w:pPr>
      <w:r>
        <w:rPr>
          <w:rFonts w:ascii="Arial" w:eastAsiaTheme="minorEastAsia" w:hint="eastAsia"/>
          <w:b/>
          <w:lang w:eastAsia="zh-CN"/>
        </w:rPr>
        <w:t>City University of Hong Kong</w:t>
      </w:r>
      <w:r>
        <w:rPr>
          <w:rFonts w:ascii="Arial"/>
          <w:b/>
        </w:rPr>
        <w:t>,</w:t>
      </w:r>
      <w:r>
        <w:rPr>
          <w:rFonts w:ascii="Arial"/>
          <w:b/>
          <w:spacing w:val="-1"/>
        </w:rPr>
        <w:t xml:space="preserve"> </w:t>
      </w:r>
      <w:r>
        <w:rPr>
          <w:rFonts w:ascii="Arial"/>
          <w:b/>
        </w:rPr>
        <w:t>School</w:t>
      </w:r>
      <w:r>
        <w:rPr>
          <w:rFonts w:ascii="Arial"/>
          <w:b/>
          <w:spacing w:val="-2"/>
        </w:rPr>
        <w:t xml:space="preserve"> </w:t>
      </w:r>
      <w:r>
        <w:rPr>
          <w:rFonts w:ascii="Arial"/>
          <w:b/>
        </w:rPr>
        <w:t>of</w:t>
      </w:r>
      <w:r>
        <w:rPr>
          <w:rFonts w:ascii="Arial"/>
          <w:b/>
          <w:spacing w:val="-1"/>
        </w:rPr>
        <w:t xml:space="preserve"> </w:t>
      </w:r>
      <w:r>
        <w:rPr>
          <w:rFonts w:ascii="Arial" w:eastAsiaTheme="minorEastAsia" w:hint="eastAsia"/>
          <w:b/>
          <w:lang w:eastAsia="zh-CN"/>
        </w:rPr>
        <w:t>Electrical Engineering</w:t>
      </w:r>
      <w:r>
        <w:rPr>
          <w:rFonts w:ascii="Arial"/>
          <w:b/>
        </w:rPr>
        <w:t>,</w:t>
      </w:r>
      <w:r>
        <w:rPr>
          <w:rFonts w:ascii="Arial"/>
          <w:b/>
          <w:spacing w:val="-1"/>
        </w:rPr>
        <w:t xml:space="preserve"> </w:t>
      </w:r>
      <w:r>
        <w:rPr>
          <w:rFonts w:ascii="Arial" w:eastAsiaTheme="minorEastAsia" w:hint="eastAsia"/>
          <w:b/>
          <w:lang w:eastAsia="zh-CN"/>
        </w:rPr>
        <w:t>Hong Kong</w:t>
      </w:r>
      <w:r>
        <w:rPr>
          <w:rFonts w:ascii="Arial"/>
          <w:b/>
        </w:rPr>
        <w:t>,</w:t>
      </w:r>
      <w:r>
        <w:rPr>
          <w:rFonts w:ascii="Arial"/>
          <w:b/>
          <w:spacing w:val="-1"/>
        </w:rPr>
        <w:t xml:space="preserve"> </w:t>
      </w:r>
      <w:r>
        <w:rPr>
          <w:rFonts w:ascii="Arial" w:eastAsiaTheme="minorEastAsia" w:hint="eastAsia"/>
          <w:b/>
          <w:lang w:eastAsia="zh-CN"/>
        </w:rPr>
        <w:t>China</w:t>
      </w:r>
    </w:p>
    <w:p w14:paraId="2F754595" w14:textId="77777777" w:rsidR="00556C22" w:rsidRDefault="00735E5A">
      <w:pPr>
        <w:spacing w:line="252" w:lineRule="exact"/>
        <w:ind w:left="114"/>
      </w:pPr>
      <w:hyperlink r:id="rId7" w:history="1">
        <w:r>
          <w:rPr>
            <w:rStyle w:val="Hyperlink"/>
            <w:rFonts w:eastAsiaTheme="minorEastAsia" w:hint="eastAsia"/>
            <w:lang w:eastAsia="zh-CN"/>
          </w:rPr>
          <w:t>dongmeiyi</w:t>
        </w:r>
        <w:r>
          <w:rPr>
            <w:rStyle w:val="Hyperlink"/>
          </w:rPr>
          <w:t>@</w:t>
        </w:r>
        <w:r>
          <w:rPr>
            <w:rStyle w:val="Hyperlink"/>
            <w:rFonts w:eastAsiaTheme="minorEastAsia" w:hint="eastAsia"/>
            <w:lang w:eastAsia="zh-CN"/>
          </w:rPr>
          <w:t>158xin.com.cn</w:t>
        </w:r>
      </w:hyperlink>
    </w:p>
    <w:p w14:paraId="40FB3CF2" w14:textId="77777777" w:rsidR="00556C22" w:rsidRDefault="00556C22">
      <w:pPr>
        <w:pStyle w:val="BodyText"/>
        <w:spacing w:before="8"/>
        <w:jc w:val="left"/>
        <w:rPr>
          <w:sz w:val="9"/>
        </w:rPr>
      </w:pPr>
    </w:p>
    <w:p w14:paraId="2E31ABDE" w14:textId="77777777" w:rsidR="00556C22" w:rsidRDefault="00735E5A">
      <w:pPr>
        <w:spacing w:before="95"/>
        <w:ind w:left="113" w:right="685"/>
        <w:jc w:val="both"/>
        <w:rPr>
          <w:rFonts w:eastAsiaTheme="minorEastAsia" w:hint="eastAsia"/>
          <w:sz w:val="18"/>
          <w:lang w:eastAsia="zh-CN"/>
        </w:rPr>
      </w:pPr>
      <w:r>
        <w:rPr>
          <w:rFonts w:ascii="Arial" w:hAnsi="Arial"/>
          <w:b/>
          <w:sz w:val="18"/>
        </w:rPr>
        <w:t>Abstract</w:t>
      </w:r>
      <w:r>
        <w:rPr>
          <w:sz w:val="18"/>
        </w:rPr>
        <w:t xml:space="preserve">: </w:t>
      </w:r>
    </w:p>
    <w:p w14:paraId="0A30EA8C" w14:textId="02173E1C" w:rsidR="00556C22" w:rsidRDefault="00735E5A">
      <w:pPr>
        <w:spacing w:before="95"/>
        <w:ind w:left="113" w:right="685"/>
        <w:jc w:val="both"/>
        <w:rPr>
          <w:rFonts w:eastAsiaTheme="minorEastAsia" w:hint="eastAsia"/>
          <w:sz w:val="18"/>
          <w:lang w:eastAsia="zh-CN"/>
        </w:rPr>
      </w:pPr>
      <w:r>
        <w:rPr>
          <w:rFonts w:eastAsiaTheme="minorEastAsia" w:hint="eastAsia"/>
          <w:sz w:val="18"/>
          <w:lang w:eastAsia="zh-CN"/>
        </w:rPr>
        <w:t xml:space="preserve">With the development of the internet, multimedia has become one of the major information formats </w:t>
      </w:r>
      <w:del w:id="0" w:author="Josephine Schembri" w:date="2024-12-20T09:32:00Z" w16du:dateUtc="2024-12-20T09:32:00Z">
        <w:r w:rsidDel="00735E5A">
          <w:rPr>
            <w:rFonts w:eastAsiaTheme="minorEastAsia" w:hint="eastAsia"/>
            <w:sz w:val="18"/>
            <w:lang w:eastAsia="zh-CN"/>
          </w:rPr>
          <w:delText xml:space="preserve">that </w:delText>
        </w:r>
      </w:del>
      <w:r>
        <w:rPr>
          <w:rFonts w:eastAsiaTheme="minorEastAsia" w:hint="eastAsia"/>
          <w:sz w:val="18"/>
          <w:lang w:eastAsia="zh-CN"/>
        </w:rPr>
        <w:t xml:space="preserve">we use </w:t>
      </w:r>
      <w:del w:id="1" w:author="Josephine Schembri" w:date="2024-12-20T09:32:00Z" w16du:dateUtc="2024-12-20T09:32:00Z">
        <w:r w:rsidDel="00735E5A">
          <w:rPr>
            <w:rFonts w:eastAsiaTheme="minorEastAsia" w:hint="eastAsia"/>
            <w:sz w:val="18"/>
            <w:lang w:eastAsia="zh-CN"/>
          </w:rPr>
          <w:delText>in daily life</w:delText>
        </w:r>
      </w:del>
      <w:ins w:id="2" w:author="Josephine Schembri" w:date="2024-12-20T09:32:00Z" w16du:dateUtc="2024-12-20T09:32:00Z">
        <w:r>
          <w:rPr>
            <w:rFonts w:eastAsiaTheme="minorEastAsia" w:hint="eastAsia"/>
            <w:sz w:val="18"/>
            <w:lang w:eastAsia="zh-CN"/>
          </w:rPr>
          <w:t>daily</w:t>
        </w:r>
      </w:ins>
      <w:r>
        <w:rPr>
          <w:rFonts w:eastAsiaTheme="minorEastAsia" w:hint="eastAsia"/>
          <w:sz w:val="18"/>
          <w:lang w:eastAsia="zh-CN"/>
        </w:rPr>
        <w:t xml:space="preserve">. </w:t>
      </w:r>
      <w:r>
        <w:rPr>
          <w:rFonts w:eastAsiaTheme="minorEastAsia"/>
          <w:sz w:val="18"/>
          <w:lang w:eastAsia="zh-CN"/>
        </w:rPr>
        <w:t>Multimedia</w:t>
      </w:r>
      <w:r>
        <w:rPr>
          <w:rFonts w:eastAsiaTheme="minorEastAsia" w:hint="eastAsia"/>
          <w:sz w:val="18"/>
          <w:lang w:eastAsia="zh-CN"/>
        </w:rPr>
        <w:t xml:space="preserve"> information is combined </w:t>
      </w:r>
      <w:del w:id="3" w:author="Josephine Schembri" w:date="2024-12-20T09:32:00Z" w16du:dateUtc="2024-12-20T09:32:00Z">
        <w:r w:rsidDel="00735E5A">
          <w:rPr>
            <w:rFonts w:eastAsiaTheme="minorEastAsia" w:hint="eastAsia"/>
            <w:sz w:val="18"/>
            <w:lang w:eastAsia="zh-CN"/>
          </w:rPr>
          <w:delText>not just with one data type but with</w:delText>
        </w:r>
      </w:del>
      <w:ins w:id="4" w:author="Josephine Schembri" w:date="2024-12-20T09:32:00Z" w16du:dateUtc="2024-12-20T09:32:00Z">
        <w:r>
          <w:rPr>
            <w:rFonts w:eastAsiaTheme="minorEastAsia" w:hint="eastAsia"/>
            <w:sz w:val="18"/>
            <w:lang w:eastAsia="zh-CN"/>
          </w:rPr>
          <w:t>with one data type and</w:t>
        </w:r>
      </w:ins>
      <w:r>
        <w:rPr>
          <w:rFonts w:eastAsiaTheme="minorEastAsia" w:hint="eastAsia"/>
          <w:sz w:val="18"/>
          <w:lang w:eastAsia="zh-CN"/>
        </w:rPr>
        <w:t xml:space="preserve"> various data</w:t>
      </w:r>
      <w:r>
        <w:rPr>
          <w:rFonts w:eastAsiaTheme="minorEastAsia"/>
          <w:sz w:val="18"/>
          <w:lang w:eastAsia="zh-CN"/>
        </w:rPr>
        <w:t xml:space="preserve"> type</w:t>
      </w:r>
      <w:r>
        <w:rPr>
          <w:rFonts w:eastAsiaTheme="minorEastAsia" w:hint="eastAsia"/>
          <w:sz w:val="18"/>
          <w:lang w:eastAsia="zh-CN"/>
        </w:rPr>
        <w:t xml:space="preserve">s, also known as multimodal data. </w:t>
      </w:r>
      <w:r>
        <w:rPr>
          <w:rFonts w:eastAsiaTheme="minorEastAsia"/>
          <w:sz w:val="18"/>
          <w:lang w:eastAsia="zh-CN"/>
        </w:rPr>
        <w:t>The diversity of categories makes the information richer</w:t>
      </w:r>
      <w:del w:id="5" w:author="Josephine Schembri" w:date="2024-12-20T09:32:00Z" w16du:dateUtc="2024-12-20T09:32:00Z">
        <w:r w:rsidDel="00735E5A">
          <w:rPr>
            <w:rFonts w:eastAsiaTheme="minorEastAsia"/>
            <w:sz w:val="18"/>
            <w:lang w:eastAsia="zh-CN"/>
          </w:rPr>
          <w:delText>, but</w:delText>
        </w:r>
        <w:r w:rsidDel="00735E5A">
          <w:rPr>
            <w:rFonts w:eastAsiaTheme="minorEastAsia" w:hint="eastAsia"/>
            <w:sz w:val="18"/>
            <w:lang w:eastAsia="zh-CN"/>
          </w:rPr>
          <w:delText xml:space="preserve"> it</w:delText>
        </w:r>
        <w:r w:rsidDel="00735E5A">
          <w:rPr>
            <w:rFonts w:eastAsiaTheme="minorEastAsia"/>
            <w:sz w:val="18"/>
            <w:lang w:eastAsia="zh-CN"/>
          </w:rPr>
          <w:delText xml:space="preserve"> </w:delText>
        </w:r>
      </w:del>
      <w:ins w:id="6" w:author="Josephine Schembri" w:date="2024-12-20T09:32:00Z" w16du:dateUtc="2024-12-20T09:32:00Z">
        <w:r>
          <w:rPr>
            <w:rFonts w:eastAsiaTheme="minorEastAsia" w:hint="eastAsia"/>
            <w:sz w:val="18"/>
            <w:lang w:eastAsia="zh-CN"/>
          </w:rPr>
          <w:t xml:space="preserve"> but </w:t>
        </w:r>
      </w:ins>
      <w:r>
        <w:rPr>
          <w:rFonts w:eastAsiaTheme="minorEastAsia"/>
          <w:sz w:val="18"/>
          <w:lang w:eastAsia="zh-CN"/>
        </w:rPr>
        <w:t>also brings difficulties and challenges</w:t>
      </w:r>
      <w:r>
        <w:rPr>
          <w:rFonts w:eastAsiaTheme="minorEastAsia" w:hint="eastAsia"/>
          <w:sz w:val="18"/>
          <w:lang w:eastAsia="zh-CN"/>
        </w:rPr>
        <w:t xml:space="preserve">. This research aims to build a </w:t>
      </w:r>
      <w:r>
        <w:rPr>
          <w:rFonts w:eastAsiaTheme="minorEastAsia"/>
          <w:sz w:val="18"/>
          <w:lang w:eastAsia="zh-CN"/>
        </w:rPr>
        <w:t>solid</w:t>
      </w:r>
      <w:del w:id="7" w:author="Josephine Schembri" w:date="2024-12-20T09:32:00Z" w16du:dateUtc="2024-12-20T09:32:00Z">
        <w:r w:rsidDel="00735E5A">
          <w:rPr>
            <w:rFonts w:eastAsiaTheme="minorEastAsia" w:hint="eastAsia"/>
            <w:sz w:val="18"/>
            <w:lang w:eastAsia="zh-CN"/>
          </w:rPr>
          <w:delText xml:space="preserve"> and accurate</w:delText>
        </w:r>
      </w:del>
      <w:ins w:id="8" w:author="Josephine Schembri" w:date="2024-12-20T09:32:00Z" w16du:dateUtc="2024-12-20T09:32:00Z">
        <w:r>
          <w:rPr>
            <w:rFonts w:eastAsiaTheme="minorEastAsia" w:hint="eastAsia"/>
            <w:sz w:val="18"/>
            <w:lang w:eastAsia="zh-CN"/>
          </w:rPr>
          <w:t>, accurate</w:t>
        </w:r>
      </w:ins>
      <w:r>
        <w:rPr>
          <w:rFonts w:eastAsiaTheme="minorEastAsia" w:hint="eastAsia"/>
          <w:sz w:val="18"/>
          <w:lang w:eastAsia="zh-CN"/>
        </w:rPr>
        <w:t xml:space="preserve"> multimodal emotion recognition system using deep learning and data </w:t>
      </w:r>
      <w:r>
        <w:rPr>
          <w:rFonts w:eastAsiaTheme="minorEastAsia"/>
          <w:sz w:val="18"/>
          <w:lang w:eastAsia="zh-CN"/>
        </w:rPr>
        <w:t>fusion</w:t>
      </w:r>
      <w:r>
        <w:rPr>
          <w:rFonts w:eastAsiaTheme="minorEastAsia" w:hint="eastAsia"/>
          <w:sz w:val="18"/>
          <w:lang w:eastAsia="zh-CN"/>
        </w:rPr>
        <w:t xml:space="preserve"> techniques. It would leverage multiple data sources such as physiological</w:t>
      </w:r>
      <w:r>
        <w:rPr>
          <w:rFonts w:eastAsiaTheme="minorEastAsia"/>
          <w:sz w:val="18"/>
          <w:lang w:eastAsia="zh-CN"/>
        </w:rPr>
        <w:t xml:space="preserve"> </w:t>
      </w:r>
      <w:r>
        <w:rPr>
          <w:rFonts w:eastAsiaTheme="minorEastAsia" w:hint="eastAsia"/>
          <w:sz w:val="18"/>
          <w:lang w:eastAsia="zh-CN"/>
        </w:rPr>
        <w:t xml:space="preserve">signals, speech tones, body movements, and facial expressions to enhance the accuracy and robustness of the </w:t>
      </w:r>
      <w:r>
        <w:rPr>
          <w:rFonts w:eastAsiaTheme="minorEastAsia"/>
          <w:sz w:val="18"/>
          <w:lang w:eastAsia="zh-CN"/>
        </w:rPr>
        <w:t>emotion</w:t>
      </w:r>
      <w:r>
        <w:rPr>
          <w:rFonts w:eastAsiaTheme="minorEastAsia" w:hint="eastAsia"/>
          <w:sz w:val="18"/>
          <w:lang w:eastAsia="zh-CN"/>
        </w:rPr>
        <w:t xml:space="preserve"> recognition model. </w:t>
      </w:r>
      <w:r>
        <w:rPr>
          <w:sz w:val="18"/>
        </w:rPr>
        <w:t xml:space="preserve">By </w:t>
      </w:r>
      <w:r>
        <w:rPr>
          <w:rFonts w:eastAsiaTheme="minorEastAsia" w:hint="eastAsia"/>
          <w:sz w:val="18"/>
          <w:lang w:eastAsia="zh-CN"/>
        </w:rPr>
        <w:t>improving the algorithm and the d</w:t>
      </w:r>
      <w:r>
        <w:rPr>
          <w:rFonts w:eastAsiaTheme="minorEastAsia"/>
          <w:sz w:val="18"/>
          <w:lang w:eastAsia="zh-CN"/>
        </w:rPr>
        <w:t>ata fusion strategy</w:t>
      </w:r>
      <w:r>
        <w:rPr>
          <w:sz w:val="18"/>
        </w:rPr>
        <w:t xml:space="preserve">, this system </w:t>
      </w:r>
      <w:r>
        <w:rPr>
          <w:rFonts w:eastAsiaTheme="minorEastAsia" w:hint="eastAsia"/>
          <w:sz w:val="18"/>
          <w:lang w:eastAsia="zh-CN"/>
        </w:rPr>
        <w:t>would be able</w:t>
      </w:r>
      <w:r>
        <w:rPr>
          <w:sz w:val="18"/>
        </w:rPr>
        <w:t xml:space="preserve"> to accurately </w:t>
      </w:r>
      <w:r>
        <w:rPr>
          <w:rFonts w:eastAsiaTheme="minorEastAsia" w:hint="eastAsia"/>
          <w:sz w:val="18"/>
          <w:lang w:eastAsia="zh-CN"/>
        </w:rPr>
        <w:t>detect</w:t>
      </w:r>
      <w:r>
        <w:rPr>
          <w:sz w:val="18"/>
        </w:rPr>
        <w:t xml:space="preserve"> and respond to users' emotional states in </w:t>
      </w:r>
      <w:del w:id="9" w:author="Josephine Schembri" w:date="2024-12-20T09:30:00Z" w16du:dateUtc="2024-12-20T09:30:00Z">
        <w:r w:rsidDel="00735E5A">
          <w:rPr>
            <w:sz w:val="18"/>
          </w:rPr>
          <w:delText>real</w:delText>
        </w:r>
        <w:r w:rsidDel="00735E5A">
          <w:rPr>
            <w:rFonts w:eastAsiaTheme="minorEastAsia" w:hint="eastAsia"/>
            <w:sz w:val="18"/>
            <w:lang w:eastAsia="zh-CN"/>
          </w:rPr>
          <w:delText xml:space="preserve"> </w:delText>
        </w:r>
        <w:r w:rsidDel="00735E5A">
          <w:rPr>
            <w:sz w:val="18"/>
          </w:rPr>
          <w:delText>time</w:delText>
        </w:r>
      </w:del>
      <w:ins w:id="10" w:author="Josephine Schembri" w:date="2024-12-20T09:30:00Z" w16du:dateUtc="2024-12-20T09:30:00Z">
        <w:r>
          <w:rPr>
            <w:sz w:val="18"/>
          </w:rPr>
          <w:t>real-time</w:t>
        </w:r>
      </w:ins>
      <w:r>
        <w:rPr>
          <w:sz w:val="18"/>
        </w:rPr>
        <w:t xml:space="preserve">. The research involves several key </w:t>
      </w:r>
      <w:r>
        <w:rPr>
          <w:rFonts w:eastAsiaTheme="minorEastAsia" w:hint="eastAsia"/>
          <w:sz w:val="18"/>
          <w:lang w:eastAsia="zh-CN"/>
        </w:rPr>
        <w:t>c</w:t>
      </w:r>
      <w:r>
        <w:rPr>
          <w:sz w:val="18"/>
        </w:rPr>
        <w:t>omponents: multimodal data collection</w:t>
      </w:r>
      <w:r>
        <w:rPr>
          <w:rFonts w:eastAsiaTheme="minorEastAsia" w:hint="eastAsia"/>
          <w:sz w:val="18"/>
          <w:lang w:eastAsia="zh-CN"/>
        </w:rPr>
        <w:t xml:space="preserve">, </w:t>
      </w:r>
      <w:del w:id="11" w:author="Josephine Schembri" w:date="2024-12-20T09:32:00Z" w16du:dateUtc="2024-12-20T09:32:00Z">
        <w:r w:rsidDel="00735E5A">
          <w:rPr>
            <w:sz w:val="18"/>
          </w:rPr>
          <w:delText xml:space="preserve">multimodal data </w:delText>
        </w:r>
      </w:del>
      <w:r>
        <w:rPr>
          <w:sz w:val="18"/>
        </w:rPr>
        <w:t>fusion, feature extraction and representation, real-time system implementation, model training and validation,</w:t>
      </w:r>
      <w:r>
        <w:rPr>
          <w:rFonts w:eastAsiaTheme="minorEastAsia" w:hint="eastAsia"/>
          <w:sz w:val="18"/>
          <w:lang w:eastAsia="zh-CN"/>
        </w:rPr>
        <w:t xml:space="preserve"> model </w:t>
      </w:r>
      <w:r>
        <w:rPr>
          <w:rFonts w:eastAsiaTheme="minorEastAsia"/>
          <w:sz w:val="18"/>
          <w:lang w:eastAsia="zh-CN"/>
        </w:rPr>
        <w:t>explanation</w:t>
      </w:r>
      <w:r>
        <w:rPr>
          <w:rFonts w:eastAsiaTheme="minorEastAsia" w:hint="eastAsia"/>
          <w:sz w:val="18"/>
          <w:lang w:eastAsia="zh-CN"/>
        </w:rPr>
        <w:t xml:space="preserve"> and </w:t>
      </w:r>
      <w:r>
        <w:rPr>
          <w:rFonts w:eastAsiaTheme="minorEastAsia"/>
          <w:sz w:val="18"/>
          <w:lang w:eastAsia="zh-CN"/>
        </w:rPr>
        <w:t xml:space="preserve">evaluation, </w:t>
      </w:r>
      <w:r>
        <w:rPr>
          <w:sz w:val="18"/>
        </w:rPr>
        <w:t>and application testing in diverse scenarios. This study seeks to advance emotion recognition algorithms to improve user experience in human-computer interaction (HCI), with</w:t>
      </w:r>
      <w:r>
        <w:rPr>
          <w:rFonts w:eastAsiaTheme="minorEastAsia" w:hint="eastAsia"/>
          <w:sz w:val="18"/>
          <w:lang w:eastAsia="zh-CN"/>
        </w:rPr>
        <w:t xml:space="preserve"> vast</w:t>
      </w:r>
      <w:r>
        <w:rPr>
          <w:sz w:val="18"/>
        </w:rPr>
        <w:t xml:space="preserve"> potential applications in healthcare, virtual reality, customer service, and general HCI contexts. Additionally, the study will address ethical issues and privacy concerns to ensure respon</w:t>
      </w:r>
      <w:r>
        <w:rPr>
          <w:sz w:val="18"/>
        </w:rPr>
        <w:t>sible use of technology.</w:t>
      </w:r>
    </w:p>
    <w:p w14:paraId="64B5F461" w14:textId="77777777" w:rsidR="00556C22" w:rsidRDefault="00556C22">
      <w:pPr>
        <w:spacing w:before="95"/>
        <w:ind w:left="113" w:right="685"/>
        <w:jc w:val="both"/>
        <w:rPr>
          <w:rFonts w:eastAsiaTheme="minorEastAsia" w:hint="eastAsia"/>
          <w:sz w:val="18"/>
          <w:lang w:eastAsia="zh-CN"/>
        </w:rPr>
      </w:pPr>
    </w:p>
    <w:p w14:paraId="00C05969" w14:textId="77777777" w:rsidR="00556C22" w:rsidRDefault="00735E5A">
      <w:pPr>
        <w:ind w:left="114"/>
        <w:jc w:val="both"/>
        <w:rPr>
          <w:rFonts w:eastAsiaTheme="minorEastAsia" w:hint="eastAsia"/>
          <w:sz w:val="18"/>
          <w:lang w:eastAsia="zh-CN"/>
        </w:rPr>
      </w:pPr>
      <w:r>
        <w:rPr>
          <w:rFonts w:ascii="Arial"/>
          <w:b/>
          <w:sz w:val="18"/>
        </w:rPr>
        <w:t>Keywords</w:t>
      </w:r>
      <w:r>
        <w:rPr>
          <w:sz w:val="18"/>
        </w:rPr>
        <w:t>:</w:t>
      </w:r>
      <w:r>
        <w:rPr>
          <w:spacing w:val="-5"/>
          <w:sz w:val="18"/>
        </w:rPr>
        <w:t xml:space="preserve"> </w:t>
      </w:r>
      <w:r>
        <w:rPr>
          <w:rFonts w:eastAsiaTheme="minorEastAsia" w:hint="eastAsia"/>
          <w:spacing w:val="-5"/>
          <w:sz w:val="18"/>
          <w:lang w:eastAsia="zh-CN"/>
        </w:rPr>
        <w:t xml:space="preserve">Deep Learning, </w:t>
      </w:r>
      <w:r>
        <w:rPr>
          <w:sz w:val="18"/>
        </w:rPr>
        <w:t>Multimodal Emotion Recognition</w:t>
      </w:r>
      <w:r>
        <w:rPr>
          <w:rFonts w:hint="eastAsia"/>
          <w:sz w:val="18"/>
        </w:rPr>
        <w:t xml:space="preserve">, </w:t>
      </w:r>
      <w:r>
        <w:rPr>
          <w:sz w:val="18"/>
        </w:rPr>
        <w:t>Facial Expression Analysis</w:t>
      </w:r>
      <w:r>
        <w:rPr>
          <w:rFonts w:hint="eastAsia"/>
          <w:sz w:val="18"/>
        </w:rPr>
        <w:t xml:space="preserve">, </w:t>
      </w:r>
      <w:r>
        <w:rPr>
          <w:sz w:val="18"/>
        </w:rPr>
        <w:t>Body Movement Analysis</w:t>
      </w:r>
      <w:r>
        <w:rPr>
          <w:rFonts w:hint="eastAsia"/>
          <w:sz w:val="18"/>
        </w:rPr>
        <w:t xml:space="preserve">, </w:t>
      </w:r>
      <w:r>
        <w:rPr>
          <w:sz w:val="18"/>
        </w:rPr>
        <w:t>Voice</w:t>
      </w:r>
    </w:p>
    <w:p w14:paraId="11A2C0F9" w14:textId="77777777" w:rsidR="00556C22" w:rsidRDefault="00735E5A">
      <w:pPr>
        <w:ind w:left="114"/>
        <w:jc w:val="both"/>
        <w:rPr>
          <w:rFonts w:eastAsiaTheme="minorEastAsia" w:hint="eastAsia"/>
          <w:sz w:val="18"/>
          <w:lang w:eastAsia="zh-CN"/>
        </w:rPr>
      </w:pPr>
      <w:r>
        <w:rPr>
          <w:sz w:val="18"/>
        </w:rPr>
        <w:t>Tone Analysis</w:t>
      </w:r>
      <w:r>
        <w:rPr>
          <w:rFonts w:hint="eastAsia"/>
          <w:sz w:val="18"/>
        </w:rPr>
        <w:t xml:space="preserve">, </w:t>
      </w:r>
      <w:r>
        <w:rPr>
          <w:sz w:val="18"/>
        </w:rPr>
        <w:t>Physiological Signal</w:t>
      </w:r>
      <w:r>
        <w:rPr>
          <w:rFonts w:hint="eastAsia"/>
          <w:sz w:val="18"/>
        </w:rPr>
        <w:t xml:space="preserve"> </w:t>
      </w:r>
      <w:r>
        <w:rPr>
          <w:sz w:val="18"/>
        </w:rPr>
        <w:t>Processing</w:t>
      </w:r>
      <w:r>
        <w:rPr>
          <w:rFonts w:hint="eastAsia"/>
          <w:sz w:val="18"/>
        </w:rPr>
        <w:t xml:space="preserve">, </w:t>
      </w:r>
      <w:r>
        <w:rPr>
          <w:sz w:val="18"/>
        </w:rPr>
        <w:t>Data Fusion</w:t>
      </w:r>
      <w:r>
        <w:rPr>
          <w:rFonts w:hint="eastAsia"/>
          <w:sz w:val="18"/>
        </w:rPr>
        <w:t>,</w:t>
      </w:r>
      <w:r>
        <w:rPr>
          <w:sz w:val="18"/>
        </w:rPr>
        <w:t xml:space="preserve"> Human-Computer Interaction</w:t>
      </w:r>
    </w:p>
    <w:p w14:paraId="2BD1D3B5" w14:textId="77777777" w:rsidR="00556C22" w:rsidRDefault="00556C22">
      <w:pPr>
        <w:pStyle w:val="BodyText"/>
        <w:spacing w:before="11"/>
        <w:jc w:val="left"/>
      </w:pPr>
    </w:p>
    <w:p w14:paraId="2BB38E46" w14:textId="77777777" w:rsidR="00556C22" w:rsidRDefault="00735E5A">
      <w:pPr>
        <w:pStyle w:val="Heading1"/>
        <w:numPr>
          <w:ilvl w:val="0"/>
          <w:numId w:val="1"/>
        </w:numPr>
        <w:tabs>
          <w:tab w:val="left" w:pos="472"/>
        </w:tabs>
      </w:pPr>
      <w:bookmarkStart w:id="12" w:name="1._Introduction"/>
      <w:bookmarkEnd w:id="12"/>
      <w:r>
        <w:t>Introduction</w:t>
      </w:r>
    </w:p>
    <w:p w14:paraId="20F0585F" w14:textId="58B68C3D" w:rsidR="00556C22" w:rsidRDefault="00735E5A">
      <w:pPr>
        <w:pStyle w:val="BodyText"/>
        <w:spacing w:before="119"/>
        <w:ind w:left="113" w:right="685"/>
        <w:rPr>
          <w:rFonts w:eastAsiaTheme="minorEastAsia" w:hint="eastAsia"/>
          <w:lang w:eastAsia="zh-CN"/>
        </w:rPr>
      </w:pPr>
      <w:r>
        <w:rPr>
          <w:rFonts w:eastAsiaTheme="minorEastAsia"/>
          <w:lang w:eastAsia="zh-CN"/>
        </w:rPr>
        <w:t>Emotion is a psychological state and an important part of human intelligence.</w:t>
      </w:r>
      <w:r>
        <w:rPr>
          <w:rFonts w:eastAsiaTheme="minorEastAsia" w:hint="eastAsia"/>
          <w:lang w:eastAsia="zh-CN"/>
        </w:rPr>
        <w:t xml:space="preserve"> </w:t>
      </w:r>
      <w:r>
        <w:rPr>
          <w:rFonts w:eastAsiaTheme="minorEastAsia"/>
          <w:lang w:eastAsia="zh-CN"/>
        </w:rPr>
        <w:t>It can be seen as the result of neural activity</w:t>
      </w:r>
      <w:r>
        <w:rPr>
          <w:rFonts w:eastAsiaTheme="minorEastAsia" w:hint="eastAsia"/>
          <w:lang w:eastAsia="zh-CN"/>
        </w:rPr>
        <w:t xml:space="preserve"> </w:t>
      </w:r>
      <w:del w:id="13" w:author="Josephine Schembri" w:date="2024-12-20T09:30:00Z" w16du:dateUtc="2024-12-20T09:30:00Z">
        <w:r w:rsidDel="00735E5A">
          <w:rPr>
            <w:rFonts w:eastAsiaTheme="minorEastAsia" w:hint="eastAsia"/>
            <w:lang w:eastAsia="zh-CN"/>
          </w:rPr>
          <w:delText>that happened</w:delText>
        </w:r>
        <w:r w:rsidDel="00735E5A">
          <w:rPr>
            <w:rFonts w:eastAsiaTheme="minorEastAsia"/>
            <w:lang w:eastAsia="zh-CN"/>
          </w:rPr>
          <w:delText xml:space="preserve"> </w:delText>
        </w:r>
      </w:del>
      <w:r>
        <w:rPr>
          <w:rFonts w:eastAsiaTheme="minorEastAsia"/>
          <w:lang w:eastAsia="zh-CN"/>
        </w:rPr>
        <w:t xml:space="preserve">in the brain. Emotion is </w:t>
      </w:r>
      <w:r>
        <w:rPr>
          <w:rFonts w:eastAsiaTheme="minorEastAsia" w:hint="eastAsia"/>
          <w:lang w:eastAsia="zh-CN"/>
        </w:rPr>
        <w:t>crucial</w:t>
      </w:r>
      <w:r>
        <w:rPr>
          <w:rFonts w:eastAsiaTheme="minorEastAsia"/>
          <w:lang w:eastAsia="zh-CN"/>
        </w:rPr>
        <w:t xml:space="preserve"> for human social activities, </w:t>
      </w:r>
      <w:r>
        <w:rPr>
          <w:rFonts w:eastAsiaTheme="minorEastAsia" w:hint="eastAsia"/>
          <w:lang w:eastAsia="zh-CN"/>
        </w:rPr>
        <w:t>deeply</w:t>
      </w:r>
      <w:r>
        <w:rPr>
          <w:rFonts w:eastAsiaTheme="minorEastAsia"/>
          <w:lang w:eastAsia="zh-CN"/>
        </w:rPr>
        <w:t xml:space="preserve"> </w:t>
      </w:r>
      <w:r>
        <w:rPr>
          <w:rFonts w:eastAsiaTheme="minorEastAsia" w:hint="eastAsia"/>
          <w:lang w:eastAsia="zh-CN"/>
        </w:rPr>
        <w:t>involved</w:t>
      </w:r>
      <w:r>
        <w:rPr>
          <w:rFonts w:eastAsiaTheme="minorEastAsia"/>
          <w:lang w:eastAsia="zh-CN"/>
        </w:rPr>
        <w:t xml:space="preserve"> in daily social interaction, learning, cognition</w:t>
      </w:r>
      <w:r>
        <w:rPr>
          <w:rFonts w:eastAsiaTheme="minorEastAsia" w:hint="eastAsia"/>
          <w:lang w:eastAsia="zh-CN"/>
        </w:rPr>
        <w:t>,</w:t>
      </w:r>
      <w:r>
        <w:rPr>
          <w:rFonts w:eastAsiaTheme="minorEastAsia"/>
          <w:lang w:eastAsia="zh-CN"/>
        </w:rPr>
        <w:t xml:space="preserve"> and creation.</w:t>
      </w:r>
      <w:r>
        <w:rPr>
          <w:rFonts w:eastAsiaTheme="minorEastAsia" w:hint="eastAsia"/>
          <w:lang w:eastAsia="zh-CN"/>
        </w:rPr>
        <w:t xml:space="preserve"> Thus, e</w:t>
      </w:r>
      <w:r>
        <w:rPr>
          <w:rFonts w:eastAsiaTheme="minorEastAsia"/>
          <w:lang w:eastAsia="zh-CN"/>
        </w:rPr>
        <w:t xml:space="preserve">motion recognition </w:t>
      </w:r>
      <w:r>
        <w:rPr>
          <w:rFonts w:eastAsiaTheme="minorEastAsia" w:hint="eastAsia"/>
          <w:lang w:eastAsia="zh-CN"/>
        </w:rPr>
        <w:t>has always been a</w:t>
      </w:r>
      <w:r>
        <w:rPr>
          <w:rFonts w:eastAsiaTheme="minorEastAsia"/>
          <w:lang w:eastAsia="zh-CN"/>
        </w:rPr>
        <w:t xml:space="preserve"> </w:t>
      </w:r>
      <w:r>
        <w:rPr>
          <w:rFonts w:eastAsiaTheme="minorEastAsia" w:hint="eastAsia"/>
          <w:lang w:eastAsia="zh-CN"/>
        </w:rPr>
        <w:t>key</w:t>
      </w:r>
      <w:r>
        <w:rPr>
          <w:rFonts w:eastAsiaTheme="minorEastAsia"/>
          <w:lang w:eastAsia="zh-CN"/>
        </w:rPr>
        <w:t xml:space="preserve"> </w:t>
      </w:r>
      <w:r>
        <w:rPr>
          <w:rFonts w:eastAsiaTheme="minorEastAsia" w:hint="eastAsia"/>
          <w:lang w:eastAsia="zh-CN"/>
        </w:rPr>
        <w:t>branch</w:t>
      </w:r>
      <w:r>
        <w:rPr>
          <w:rFonts w:eastAsiaTheme="minorEastAsia"/>
          <w:lang w:eastAsia="zh-CN"/>
        </w:rPr>
        <w:t xml:space="preserve"> of Artificial</w:t>
      </w:r>
      <w:r>
        <w:rPr>
          <w:rFonts w:eastAsiaTheme="minorEastAsia" w:hint="eastAsia"/>
          <w:lang w:eastAsia="zh-CN"/>
        </w:rPr>
        <w:t xml:space="preserve"> Intelligence</w:t>
      </w:r>
      <w:r>
        <w:rPr>
          <w:rFonts w:eastAsiaTheme="minorEastAsia"/>
          <w:lang w:eastAsia="zh-CN"/>
        </w:rPr>
        <w:t xml:space="preserve">. </w:t>
      </w:r>
      <w:r>
        <w:rPr>
          <w:rFonts w:eastAsiaTheme="minorEastAsia" w:hint="eastAsia"/>
          <w:lang w:eastAsia="zh-CN"/>
        </w:rPr>
        <w:t>Emotion recognition</w:t>
      </w:r>
      <w:r>
        <w:rPr>
          <w:rFonts w:eastAsiaTheme="minorEastAsia"/>
          <w:lang w:eastAsia="zh-CN"/>
        </w:rPr>
        <w:t xml:space="preserve"> </w:t>
      </w:r>
      <w:r>
        <w:rPr>
          <w:rFonts w:eastAsiaTheme="minorEastAsia" w:hint="eastAsia"/>
          <w:lang w:eastAsia="zh-CN"/>
        </w:rPr>
        <w:t>aims to empower computers</w:t>
      </w:r>
      <w:r>
        <w:rPr>
          <w:rFonts w:eastAsiaTheme="minorEastAsia"/>
          <w:lang w:eastAsia="zh-CN"/>
        </w:rPr>
        <w:t xml:space="preserve"> to understand</w:t>
      </w:r>
      <w:r>
        <w:rPr>
          <w:rFonts w:eastAsiaTheme="minorEastAsia" w:hint="eastAsia"/>
          <w:lang w:eastAsia="zh-CN"/>
        </w:rPr>
        <w:t xml:space="preserve"> </w:t>
      </w:r>
      <w:r>
        <w:rPr>
          <w:rFonts w:eastAsiaTheme="minorEastAsia"/>
          <w:lang w:eastAsia="zh-CN"/>
        </w:rPr>
        <w:t xml:space="preserve">people's complex </w:t>
      </w:r>
      <w:r>
        <w:rPr>
          <w:rFonts w:eastAsiaTheme="minorEastAsia" w:hint="eastAsia"/>
          <w:lang w:eastAsia="zh-CN"/>
        </w:rPr>
        <w:t>emotions</w:t>
      </w:r>
      <w:r>
        <w:rPr>
          <w:rFonts w:eastAsiaTheme="minorEastAsia"/>
          <w:lang w:eastAsia="zh-CN"/>
        </w:rPr>
        <w:t xml:space="preserve"> through a series of data </w:t>
      </w:r>
      <w:del w:id="14" w:author="Josephine Schembri" w:date="2024-12-20T09:30:00Z" w16du:dateUtc="2024-12-20T09:30:00Z">
        <w:r w:rsidDel="00735E5A">
          <w:rPr>
            <w:rFonts w:eastAsiaTheme="minorEastAsia"/>
            <w:lang w:eastAsia="zh-CN"/>
          </w:rPr>
          <w:delText xml:space="preserve">analysis </w:delText>
        </w:r>
      </w:del>
      <w:ins w:id="15" w:author="Josephine Schembri" w:date="2024-12-20T09:30:00Z" w16du:dateUtc="2024-12-20T09:30:00Z">
        <w:r>
          <w:rPr>
            <w:rFonts w:eastAsiaTheme="minorEastAsia" w:hint="eastAsia"/>
            <w:lang w:eastAsia="zh-CN"/>
          </w:rPr>
          <w:t>analyses</w:t>
        </w:r>
        <w:r>
          <w:rPr>
            <w:rFonts w:eastAsiaTheme="minorEastAsia"/>
            <w:lang w:eastAsia="zh-CN"/>
          </w:rPr>
          <w:t xml:space="preserve"> </w:t>
        </w:r>
      </w:ins>
      <w:r>
        <w:rPr>
          <w:rFonts w:eastAsiaTheme="minorEastAsia" w:hint="eastAsia"/>
          <w:lang w:eastAsia="zh-CN"/>
        </w:rPr>
        <w:t xml:space="preserve">to </w:t>
      </w:r>
      <w:del w:id="16" w:author="Josephine Schembri" w:date="2024-12-20T09:30:00Z" w16du:dateUtc="2024-12-20T09:30:00Z">
        <w:r w:rsidDel="00735E5A">
          <w:rPr>
            <w:rFonts w:eastAsiaTheme="minorEastAsia" w:hint="eastAsia"/>
            <w:lang w:eastAsia="zh-CN"/>
          </w:rPr>
          <w:delText>improve the human-computer interaction experience a step further</w:delText>
        </w:r>
      </w:del>
      <w:ins w:id="17" w:author="Josephine Schembri" w:date="2024-12-20T09:30:00Z" w16du:dateUtc="2024-12-20T09:30:00Z">
        <w:r>
          <w:rPr>
            <w:rFonts w:eastAsiaTheme="minorEastAsia" w:hint="eastAsia"/>
            <w:lang w:eastAsia="zh-CN"/>
          </w:rPr>
          <w:t>further improve the human-computer interaction experience</w:t>
        </w:r>
      </w:ins>
      <w:r>
        <w:rPr>
          <w:rFonts w:eastAsiaTheme="minorEastAsia" w:hint="eastAsia"/>
          <w:lang w:eastAsia="zh-CN"/>
        </w:rPr>
        <w:t xml:space="preserve">. </w:t>
      </w:r>
    </w:p>
    <w:p w14:paraId="04F6A952" w14:textId="69E3555F" w:rsidR="00556C22" w:rsidRDefault="00735E5A">
      <w:pPr>
        <w:pStyle w:val="BodyText"/>
        <w:spacing w:before="119"/>
        <w:ind w:left="113" w:right="685"/>
        <w:rPr>
          <w:rFonts w:eastAsiaTheme="minorEastAsia" w:hint="eastAsia"/>
          <w:lang w:eastAsia="zh-CN"/>
        </w:rPr>
      </w:pPr>
      <w:r>
        <w:rPr>
          <w:rFonts w:eastAsiaTheme="minorEastAsia" w:hint="eastAsia"/>
          <w:lang w:eastAsia="zh-CN"/>
        </w:rPr>
        <w:t>The study on emotion recognition started decades ago</w:t>
      </w:r>
      <w:del w:id="18" w:author="Josephine Schembri" w:date="2024-12-20T09:29:00Z" w16du:dateUtc="2024-12-20T09:29:00Z">
        <w:r w:rsidDel="00735E5A">
          <w:rPr>
            <w:rFonts w:eastAsiaTheme="minorEastAsia" w:hint="eastAsia"/>
            <w:lang w:eastAsia="zh-CN"/>
          </w:rPr>
          <w:delText xml:space="preserve">, Picard proposed </w:delText>
        </w:r>
        <w:r w:rsidDel="00735E5A">
          <w:rPr>
            <w:rFonts w:eastAsiaTheme="minorEastAsia"/>
            <w:lang w:eastAsia="zh-CN"/>
          </w:rPr>
          <w:delText>“</w:delText>
        </w:r>
        <w:r w:rsidDel="00735E5A">
          <w:rPr>
            <w:rFonts w:eastAsiaTheme="minorEastAsia" w:hint="eastAsia"/>
            <w:lang w:eastAsia="zh-CN"/>
          </w:rPr>
          <w:delText>Affective Computing</w:delText>
        </w:r>
        <w:r w:rsidDel="00735E5A">
          <w:rPr>
            <w:rFonts w:eastAsiaTheme="minorEastAsia"/>
            <w:lang w:eastAsia="zh-CN"/>
          </w:rPr>
          <w:delText>”</w:delText>
        </w:r>
        <w:r w:rsidDel="00735E5A">
          <w:rPr>
            <w:rFonts w:eastAsiaTheme="minorEastAsia" w:hint="eastAsia"/>
            <w:lang w:eastAsia="zh-CN"/>
          </w:rPr>
          <w:delText xml:space="preserve"> in 1997 </w:delText>
        </w:r>
        <w:r w:rsidDel="00735E5A">
          <w:rPr>
            <w:rFonts w:hint="eastAsia"/>
          </w:rPr>
          <w:fldChar w:fldCharType="begin"/>
        </w:r>
        <w:r w:rsidDel="00735E5A">
          <w:delInstrText xml:space="preserve"> HYPERLINK \l "ref1" </w:delInstrText>
        </w:r>
        <w:r w:rsidDel="00735E5A">
          <w:rPr>
            <w:rFonts w:hint="eastAsia"/>
          </w:rPr>
        </w:r>
        <w:r w:rsidDel="00735E5A">
          <w:rPr>
            <w:rFonts w:hint="eastAsia"/>
          </w:rPr>
          <w:fldChar w:fldCharType="separate"/>
        </w:r>
        <w:r w:rsidDel="00735E5A">
          <w:rPr>
            <w:rStyle w:val="Hyperlink"/>
            <w:rFonts w:eastAsiaTheme="minorEastAsia" w:hint="eastAsia"/>
            <w:lang w:eastAsia="zh-CN"/>
          </w:rPr>
          <w:delText>[1]</w:delText>
        </w:r>
        <w:r w:rsidDel="00735E5A">
          <w:rPr>
            <w:rStyle w:val="Hyperlink"/>
            <w:rFonts w:eastAsiaTheme="minorEastAsia" w:hint="eastAsia"/>
            <w:lang w:eastAsia="zh-CN"/>
          </w:rPr>
          <w:fldChar w:fldCharType="end"/>
        </w:r>
        <w:r w:rsidDel="00735E5A">
          <w:rPr>
            <w:rFonts w:eastAsiaTheme="minorEastAsia" w:hint="eastAsia"/>
            <w:lang w:eastAsia="zh-CN"/>
          </w:rPr>
          <w:delText xml:space="preserve">, revealing the </w:delText>
        </w:r>
        <w:r w:rsidDel="00735E5A">
          <w:rPr>
            <w:rFonts w:eastAsiaTheme="minorEastAsia"/>
            <w:lang w:eastAsia="zh-CN"/>
          </w:rPr>
          <w:delText>possibility</w:delText>
        </w:r>
        <w:r w:rsidDel="00735E5A">
          <w:rPr>
            <w:rFonts w:eastAsiaTheme="minorEastAsia" w:hint="eastAsia"/>
            <w:lang w:eastAsia="zh-CN"/>
          </w:rPr>
          <w:delText xml:space="preserve"> that the computer can understand and react to human emotions and make better decisions by applying statistical models such as </w:delText>
        </w:r>
      </w:del>
      <w:ins w:id="19" w:author="Josephine Schembri" w:date="2024-12-20T09:29:00Z" w16du:dateUtc="2024-12-20T09:29:00Z">
        <w:r>
          <w:rPr>
            <w:rFonts w:eastAsiaTheme="minorEastAsia" w:hint="eastAsia"/>
            <w:lang w:eastAsia="zh-CN"/>
          </w:rPr>
          <w:t xml:space="preserve">; Picard proposed </w:t>
        </w:r>
        <w:r>
          <w:rPr>
            <w:rFonts w:eastAsiaTheme="minorEastAsia" w:hint="eastAsia"/>
            <w:lang w:eastAsia="zh-CN"/>
          </w:rPr>
          <w:t>“</w:t>
        </w:r>
        <w:r>
          <w:rPr>
            <w:rFonts w:eastAsiaTheme="minorEastAsia" w:hint="eastAsia"/>
            <w:lang w:eastAsia="zh-CN"/>
          </w:rPr>
          <w:t>Affective Computing</w:t>
        </w:r>
        <w:r>
          <w:rPr>
            <w:rFonts w:eastAsiaTheme="minorEastAsia" w:hint="eastAsia"/>
            <w:lang w:eastAsia="zh-CN"/>
          </w:rPr>
          <w:t>”</w:t>
        </w:r>
        <w:r>
          <w:rPr>
            <w:rFonts w:eastAsiaTheme="minorEastAsia" w:hint="eastAsia"/>
            <w:lang w:eastAsia="zh-CN"/>
          </w:rPr>
          <w:t xml:space="preserve"> in 1997 [1], revealing the possibility that the computer can understand and react to human emotions and make better decisions by applying statistical models such as the </w:t>
        </w:r>
      </w:ins>
      <w:r>
        <w:rPr>
          <w:rFonts w:eastAsiaTheme="minorEastAsia" w:hint="eastAsia"/>
          <w:lang w:eastAsia="zh-CN"/>
        </w:rPr>
        <w:t xml:space="preserve">Hidden Markov Model. </w:t>
      </w:r>
      <w:r>
        <w:rPr>
          <w:rFonts w:eastAsiaTheme="minorEastAsia"/>
          <w:lang w:eastAsia="zh-CN"/>
        </w:rPr>
        <w:t>Computers could make better decisions based on emotional understanding. However, emotions are inherently complex and abstract, making it difficult to quantify them into data or variables that computers can process. As a result, researchers have struggled to establish a universal standard for emotion recognition experiments, which has led to the exploration of various methods and models</w:t>
      </w:r>
      <w:r>
        <w:rPr>
          <w:rFonts w:eastAsiaTheme="minorEastAsia" w:hint="eastAsia"/>
          <w:lang w:eastAsia="zh-CN"/>
        </w:rPr>
        <w:t xml:space="preserve">. </w:t>
      </w:r>
    </w:p>
    <w:p w14:paraId="7CB04E0B" w14:textId="77777777" w:rsidR="00556C22" w:rsidRDefault="00735E5A">
      <w:pPr>
        <w:pStyle w:val="BodyText"/>
        <w:spacing w:before="119"/>
        <w:ind w:left="113" w:right="685"/>
        <w:rPr>
          <w:rFonts w:eastAsiaTheme="minorEastAsia" w:hint="eastAsia"/>
          <w:lang w:eastAsia="zh-CN"/>
        </w:rPr>
      </w:pPr>
      <w:r>
        <w:rPr>
          <w:rFonts w:eastAsiaTheme="minorEastAsia" w:hint="eastAsia"/>
          <w:lang w:eastAsia="zh-CN"/>
        </w:rPr>
        <w:t>Previous r</w:t>
      </w:r>
      <w:r>
        <w:rPr>
          <w:rFonts w:eastAsiaTheme="minorEastAsia"/>
          <w:lang w:eastAsia="zh-CN"/>
        </w:rPr>
        <w:t xml:space="preserve">esearchers have proposed </w:t>
      </w:r>
      <w:r>
        <w:rPr>
          <w:rFonts w:eastAsiaTheme="minorEastAsia" w:hint="eastAsia"/>
          <w:lang w:eastAsia="zh-CN"/>
        </w:rPr>
        <w:t>different</w:t>
      </w:r>
      <w:r>
        <w:rPr>
          <w:rFonts w:eastAsiaTheme="minorEastAsia"/>
          <w:lang w:eastAsia="zh-CN"/>
        </w:rPr>
        <w:t xml:space="preserve"> methods to </w:t>
      </w:r>
      <w:r>
        <w:rPr>
          <w:rFonts w:eastAsiaTheme="minorEastAsia" w:hint="eastAsia"/>
          <w:lang w:eastAsia="zh-CN"/>
        </w:rPr>
        <w:t>quantify</w:t>
      </w:r>
      <w:r>
        <w:rPr>
          <w:rFonts w:eastAsiaTheme="minorEastAsia"/>
          <w:lang w:eastAsia="zh-CN"/>
        </w:rPr>
        <w:t xml:space="preserve"> emotions, among which the discrete emotion model is commonly </w:t>
      </w:r>
      <w:r>
        <w:rPr>
          <w:rFonts w:eastAsiaTheme="minorEastAsia" w:hint="eastAsia"/>
          <w:lang w:eastAsia="zh-CN"/>
        </w:rPr>
        <w:t xml:space="preserve">accepted </w:t>
      </w:r>
      <w:r>
        <w:rPr>
          <w:rFonts w:eastAsiaTheme="minorEastAsia"/>
          <w:lang w:eastAsia="zh-CN"/>
        </w:rPr>
        <w:t>in emotion recognition research. The discrete model describes emotions as the most basic discrete forms of joy, anger, sadness, and happiness. For example, psychologist Ekman divide</w:t>
      </w:r>
      <w:r>
        <w:rPr>
          <w:rFonts w:eastAsiaTheme="minorEastAsia" w:hint="eastAsia"/>
          <w:lang w:eastAsia="zh-CN"/>
        </w:rPr>
        <w:t>d</w:t>
      </w:r>
      <w:r>
        <w:rPr>
          <w:rFonts w:eastAsiaTheme="minorEastAsia"/>
          <w:lang w:eastAsia="zh-CN"/>
        </w:rPr>
        <w:t xml:space="preserve"> emotions into six categories: happiness, sadness, surprise, anger, disgust, and fear</w:t>
      </w:r>
      <w:r>
        <w:rPr>
          <w:rFonts w:eastAsiaTheme="minorEastAsia" w:hint="eastAsia"/>
          <w:lang w:eastAsia="zh-CN"/>
        </w:rPr>
        <w:t xml:space="preserve"> </w:t>
      </w:r>
      <w:hyperlink w:anchor="ref2" w:history="1">
        <w:r>
          <w:rPr>
            <w:rStyle w:val="Hyperlink"/>
            <w:rFonts w:eastAsiaTheme="minorEastAsia" w:hint="eastAsia"/>
            <w:lang w:eastAsia="zh-CN"/>
          </w:rPr>
          <w:t>[2]</w:t>
        </w:r>
      </w:hyperlink>
      <w:r>
        <w:rPr>
          <w:rFonts w:eastAsiaTheme="minorEastAsia" w:hint="eastAsia"/>
          <w:lang w:eastAsia="zh-CN"/>
        </w:rPr>
        <w:t xml:space="preserve">. </w:t>
      </w:r>
      <w:r>
        <w:rPr>
          <w:rFonts w:eastAsiaTheme="minorEastAsia"/>
          <w:lang w:eastAsia="zh-CN"/>
        </w:rPr>
        <w:t xml:space="preserve">This theory provided a framework that allows emotion recognition to be treated as a </w:t>
      </w:r>
      <w:r>
        <w:rPr>
          <w:rFonts w:eastAsiaTheme="minorEastAsia" w:hint="eastAsia"/>
          <w:lang w:eastAsia="zh-CN"/>
        </w:rPr>
        <w:t>classification problem</w:t>
      </w:r>
      <w:r>
        <w:rPr>
          <w:rFonts w:eastAsiaTheme="minorEastAsia"/>
          <w:lang w:eastAsia="zh-CN"/>
        </w:rPr>
        <w:t>.</w:t>
      </w:r>
    </w:p>
    <w:p w14:paraId="0C7F5530" w14:textId="35397372" w:rsidR="00556C22" w:rsidRDefault="00735E5A">
      <w:pPr>
        <w:pStyle w:val="BodyText"/>
        <w:spacing w:before="119"/>
        <w:ind w:left="113" w:right="685"/>
        <w:rPr>
          <w:rFonts w:eastAsiaTheme="minorEastAsia" w:hint="eastAsia"/>
          <w:lang w:eastAsia="zh-CN"/>
        </w:rPr>
      </w:pPr>
      <w:r>
        <w:rPr>
          <w:rFonts w:eastAsiaTheme="minorEastAsia"/>
          <w:lang w:eastAsia="zh-CN"/>
        </w:rPr>
        <w:t xml:space="preserve">Early work on </w:t>
      </w:r>
      <w:r>
        <w:rPr>
          <w:rFonts w:eastAsiaTheme="minorEastAsia" w:hint="eastAsia"/>
          <w:lang w:eastAsia="zh-CN"/>
        </w:rPr>
        <w:t xml:space="preserve">classifying </w:t>
      </w:r>
      <w:r>
        <w:rPr>
          <w:rFonts w:eastAsiaTheme="minorEastAsia"/>
          <w:lang w:eastAsia="zh-CN"/>
        </w:rPr>
        <w:t>emotion</w:t>
      </w:r>
      <w:r>
        <w:rPr>
          <w:rFonts w:eastAsiaTheme="minorEastAsia" w:hint="eastAsia"/>
          <w:lang w:eastAsia="zh-CN"/>
        </w:rPr>
        <w:t>s</w:t>
      </w:r>
      <w:r>
        <w:rPr>
          <w:rFonts w:eastAsiaTheme="minorEastAsia"/>
          <w:lang w:eastAsia="zh-CN"/>
        </w:rPr>
        <w:t xml:space="preserve"> focused </w:t>
      </w:r>
      <w:r>
        <w:rPr>
          <w:rFonts w:eastAsiaTheme="minorEastAsia" w:hint="eastAsia"/>
          <w:lang w:eastAsia="zh-CN"/>
        </w:rPr>
        <w:t>on a single data source</w:t>
      </w:r>
      <w:ins w:id="20" w:author="Josephine Schembri" w:date="2024-12-20T09:29:00Z" w16du:dateUtc="2024-12-20T09:29:00Z">
        <w:r>
          <w:rPr>
            <w:rFonts w:eastAsiaTheme="minorEastAsia" w:hint="eastAsia"/>
            <w:lang w:eastAsia="zh-CN"/>
          </w:rPr>
          <w:t>,</w:t>
        </w:r>
      </w:ins>
      <w:r>
        <w:rPr>
          <w:rFonts w:eastAsiaTheme="minorEastAsia" w:hint="eastAsia"/>
          <w:lang w:eastAsia="zh-CN"/>
        </w:rPr>
        <w:t xml:space="preserve"> which could be called unimodal analysis. Text data</w:t>
      </w:r>
      <w:ins w:id="21" w:author="Josephine Schembri" w:date="2024-12-20T09:30:00Z" w16du:dateUtc="2024-12-20T09:30:00Z">
        <w:r>
          <w:rPr>
            <w:rFonts w:eastAsiaTheme="minorEastAsia" w:hint="eastAsia"/>
            <w:lang w:eastAsia="zh-CN"/>
          </w:rPr>
          <w:t>,</w:t>
        </w:r>
      </w:ins>
      <w:r>
        <w:rPr>
          <w:rFonts w:eastAsiaTheme="minorEastAsia" w:hint="eastAsia"/>
          <w:lang w:eastAsia="zh-CN"/>
        </w:rPr>
        <w:t xml:space="preserve"> for one, obtained attention earlier than others. By applying NLP methods and Machine learning algorithms to written texts, researchers can build the classifier and determine the keywords that represent emotions better than other words </w:t>
      </w:r>
      <w:hyperlink w:anchor="ref3" w:history="1">
        <w:r>
          <w:rPr>
            <w:rStyle w:val="Hyperlink"/>
            <w:rFonts w:eastAsiaTheme="minorEastAsia" w:hint="eastAsia"/>
            <w:lang w:eastAsia="zh-CN"/>
          </w:rPr>
          <w:t>[3]</w:t>
        </w:r>
      </w:hyperlink>
      <w:r>
        <w:rPr>
          <w:rFonts w:eastAsiaTheme="minorEastAsia" w:hint="eastAsia"/>
          <w:lang w:eastAsia="zh-CN"/>
        </w:rPr>
        <w:t xml:space="preserve">. Another one that has been widely studied is the audio data. The voice could deliver various information. For example, the speech would be faster, higher, and louder when people feel happy or angry and slower, deeper, and quieter when people feel sad or calm </w:t>
      </w:r>
      <w:hyperlink w:anchor="ref4" w:history="1">
        <w:r>
          <w:rPr>
            <w:rStyle w:val="Hyperlink"/>
            <w:rFonts w:eastAsiaTheme="minorEastAsia" w:hint="eastAsia"/>
            <w:lang w:eastAsia="zh-CN"/>
          </w:rPr>
          <w:t>[4]</w:t>
        </w:r>
      </w:hyperlink>
      <w:r>
        <w:rPr>
          <w:rFonts w:eastAsiaTheme="minorEastAsia" w:hint="eastAsia"/>
          <w:lang w:eastAsia="zh-CN"/>
        </w:rPr>
        <w:t>. In addition, physiological signals</w:t>
      </w:r>
      <w:r>
        <w:rPr>
          <w:rFonts w:eastAsiaTheme="minorEastAsia"/>
          <w:lang w:eastAsia="zh-CN"/>
        </w:rPr>
        <w:t>, such as breathing, heart rate, and body temperature, have proven useful for emotion recognition</w:t>
      </w:r>
      <w:r>
        <w:rPr>
          <w:rFonts w:eastAsiaTheme="minorEastAsia" w:hint="eastAsia"/>
          <w:lang w:eastAsia="zh-CN"/>
        </w:rPr>
        <w:t xml:space="preserve"> </w:t>
      </w:r>
      <w:hyperlink w:anchor="ref5" w:history="1">
        <w:r>
          <w:rPr>
            <w:rStyle w:val="Hyperlink"/>
            <w:rFonts w:eastAsiaTheme="minorEastAsia" w:hint="eastAsia"/>
            <w:lang w:eastAsia="zh-CN"/>
          </w:rPr>
          <w:t>[5]</w:t>
        </w:r>
      </w:hyperlink>
      <w:r>
        <w:rPr>
          <w:rFonts w:eastAsiaTheme="minorEastAsia" w:hint="eastAsia"/>
          <w:lang w:eastAsia="zh-CN"/>
        </w:rPr>
        <w:t>.</w:t>
      </w:r>
    </w:p>
    <w:p w14:paraId="4449A203" w14:textId="15503ECC" w:rsidR="00556C22" w:rsidRDefault="00735E5A">
      <w:pPr>
        <w:pStyle w:val="BodyText"/>
        <w:spacing w:before="119"/>
        <w:ind w:left="113" w:right="685"/>
        <w:rPr>
          <w:rFonts w:eastAsiaTheme="minorEastAsia" w:hint="eastAsia"/>
          <w:lang w:eastAsia="zh-CN"/>
        </w:rPr>
      </w:pPr>
      <w:r>
        <w:rPr>
          <w:rFonts w:eastAsiaTheme="minorEastAsia"/>
          <w:lang w:eastAsia="zh-CN"/>
        </w:rPr>
        <w:t>However, emotion is a</w:t>
      </w:r>
      <w:r>
        <w:rPr>
          <w:rFonts w:eastAsiaTheme="minorEastAsia" w:hint="eastAsia"/>
          <w:lang w:eastAsia="zh-CN"/>
        </w:rPr>
        <w:t xml:space="preserve"> complex state that can change rapidly and </w:t>
      </w:r>
      <w:r>
        <w:rPr>
          <w:rFonts w:eastAsiaTheme="minorEastAsia"/>
          <w:lang w:eastAsia="zh-CN"/>
        </w:rPr>
        <w:t>approaches</w:t>
      </w:r>
      <w:r>
        <w:rPr>
          <w:rFonts w:eastAsiaTheme="minorEastAsia" w:hint="eastAsia"/>
          <w:lang w:eastAsia="zh-CN"/>
        </w:rPr>
        <w:t xml:space="preserve"> that </w:t>
      </w:r>
      <w:proofErr w:type="spellStart"/>
      <w:r>
        <w:rPr>
          <w:rFonts w:eastAsiaTheme="minorEastAsia" w:hint="eastAsia"/>
          <w:lang w:eastAsia="zh-CN"/>
        </w:rPr>
        <w:t>analy</w:t>
      </w:r>
      <w:ins w:id="22" w:author="Josephine Schembri" w:date="2024-12-20T09:29:00Z" w16du:dateUtc="2024-12-20T09:29:00Z">
        <w:r>
          <w:rPr>
            <w:rFonts w:eastAsiaTheme="minorEastAsia"/>
            <w:lang w:eastAsia="zh-CN"/>
          </w:rPr>
          <w:t>s</w:t>
        </w:r>
      </w:ins>
      <w:del w:id="23" w:author="Josephine Schembri" w:date="2024-12-20T09:29:00Z" w16du:dateUtc="2024-12-20T09:29:00Z">
        <w:r w:rsidDel="00735E5A">
          <w:rPr>
            <w:rFonts w:eastAsiaTheme="minorEastAsia" w:hint="eastAsia"/>
            <w:lang w:eastAsia="zh-CN"/>
          </w:rPr>
          <w:delText>z</w:delText>
        </w:r>
      </w:del>
      <w:r>
        <w:rPr>
          <w:rFonts w:eastAsiaTheme="minorEastAsia" w:hint="eastAsia"/>
          <w:lang w:eastAsia="zh-CN"/>
        </w:rPr>
        <w:t>e</w:t>
      </w:r>
      <w:proofErr w:type="spellEnd"/>
      <w:r>
        <w:rPr>
          <w:rFonts w:eastAsiaTheme="minorEastAsia" w:hint="eastAsia"/>
          <w:lang w:eastAsia="zh-CN"/>
        </w:rPr>
        <w:t xml:space="preserve"> a single</w:t>
      </w:r>
      <w:r>
        <w:rPr>
          <w:rFonts w:eastAsiaTheme="minorEastAsia"/>
          <w:lang w:eastAsia="zh-CN"/>
        </w:rPr>
        <w:t xml:space="preserve"> </w:t>
      </w:r>
      <w:r>
        <w:rPr>
          <w:rFonts w:eastAsiaTheme="minorEastAsia" w:hint="eastAsia"/>
          <w:lang w:eastAsia="zh-CN"/>
        </w:rPr>
        <w:t>data source</w:t>
      </w:r>
      <w:r>
        <w:rPr>
          <w:rFonts w:eastAsiaTheme="minorEastAsia"/>
          <w:lang w:eastAsia="zh-CN"/>
        </w:rPr>
        <w:t xml:space="preserve"> </w:t>
      </w:r>
      <w:r>
        <w:rPr>
          <w:rFonts w:eastAsiaTheme="minorEastAsia" w:hint="eastAsia"/>
          <w:lang w:eastAsia="zh-CN"/>
        </w:rPr>
        <w:t xml:space="preserve">have limitations. Firstly, </w:t>
      </w:r>
      <w:r>
        <w:rPr>
          <w:rFonts w:eastAsiaTheme="minorEastAsia"/>
          <w:lang w:eastAsia="zh-CN"/>
        </w:rPr>
        <w:t>unimodal</w:t>
      </w:r>
      <w:r>
        <w:rPr>
          <w:rFonts w:eastAsiaTheme="minorEastAsia" w:hint="eastAsia"/>
          <w:lang w:eastAsia="zh-CN"/>
        </w:rPr>
        <w:t xml:space="preserve"> analysis would lose accuracy when it meets complicated and dynamic contexts because it </w:t>
      </w:r>
      <w:del w:id="24" w:author="Josephine Schembri" w:date="2024-12-20T09:30:00Z" w16du:dateUtc="2024-12-20T09:30:00Z">
        <w:r w:rsidDel="00735E5A">
          <w:rPr>
            <w:rFonts w:eastAsiaTheme="minorEastAsia" w:hint="eastAsia"/>
            <w:lang w:eastAsia="zh-CN"/>
          </w:rPr>
          <w:delText>has a great possibility to</w:delText>
        </w:r>
      </w:del>
      <w:ins w:id="25" w:author="Josephine Schembri" w:date="2024-12-20T09:30:00Z" w16du:dateUtc="2024-12-20T09:30:00Z">
        <w:r>
          <w:rPr>
            <w:rFonts w:eastAsiaTheme="minorEastAsia" w:hint="eastAsia"/>
            <w:lang w:eastAsia="zh-CN"/>
          </w:rPr>
          <w:t>can easily</w:t>
        </w:r>
      </w:ins>
      <w:r>
        <w:rPr>
          <w:rFonts w:eastAsiaTheme="minorEastAsia" w:hint="eastAsia"/>
          <w:lang w:eastAsia="zh-CN"/>
        </w:rPr>
        <w:t xml:space="preserve"> overfit </w:t>
      </w:r>
      <w:del w:id="26" w:author="Josephine Schembri" w:date="2024-12-20T09:30:00Z" w16du:dateUtc="2024-12-20T09:30:00Z">
        <w:r w:rsidDel="00735E5A">
          <w:rPr>
            <w:rFonts w:eastAsiaTheme="minorEastAsia" w:hint="eastAsia"/>
            <w:lang w:eastAsia="zh-CN"/>
          </w:rPr>
          <w:delText xml:space="preserve">on </w:delText>
        </w:r>
      </w:del>
      <w:r>
        <w:rPr>
          <w:rFonts w:eastAsiaTheme="minorEastAsia" w:hint="eastAsia"/>
          <w:lang w:eastAsia="zh-CN"/>
        </w:rPr>
        <w:t>partial information. For example, words</w:t>
      </w:r>
      <w:r>
        <w:rPr>
          <w:rFonts w:eastAsiaTheme="minorEastAsia"/>
          <w:lang w:eastAsia="zh-CN"/>
        </w:rPr>
        <w:t xml:space="preserve"> will have </w:t>
      </w:r>
      <w:del w:id="27" w:author="Josephine Schembri" w:date="2024-12-20T09:30:00Z" w16du:dateUtc="2024-12-20T09:30:00Z">
        <w:r w:rsidDel="00735E5A">
          <w:rPr>
            <w:rFonts w:eastAsiaTheme="minorEastAsia"/>
            <w:lang w:eastAsia="zh-CN"/>
          </w:rPr>
          <w:delText>the opposite meaning</w:delText>
        </w:r>
      </w:del>
      <w:ins w:id="28" w:author="Josephine Schembri" w:date="2024-12-20T09:30:00Z" w16du:dateUtc="2024-12-20T09:30:00Z">
        <w:r>
          <w:rPr>
            <w:rFonts w:eastAsiaTheme="minorEastAsia" w:hint="eastAsia"/>
            <w:lang w:eastAsia="zh-CN"/>
          </w:rPr>
          <w:t>opposite meanings</w:t>
        </w:r>
      </w:ins>
      <w:r>
        <w:rPr>
          <w:rFonts w:eastAsiaTheme="minorEastAsia" w:hint="eastAsia"/>
          <w:lang w:eastAsia="zh-CN"/>
        </w:rPr>
        <w:t xml:space="preserve"> </w:t>
      </w:r>
      <w:r>
        <w:rPr>
          <w:rFonts w:eastAsiaTheme="minorEastAsia"/>
          <w:lang w:eastAsia="zh-CN"/>
        </w:rPr>
        <w:t>depending</w:t>
      </w:r>
      <w:r>
        <w:rPr>
          <w:rFonts w:eastAsiaTheme="minorEastAsia" w:hint="eastAsia"/>
          <w:lang w:eastAsia="zh-CN"/>
        </w:rPr>
        <w:t xml:space="preserve"> on the situation. </w:t>
      </w:r>
      <w:r>
        <w:rPr>
          <w:rFonts w:eastAsiaTheme="minorEastAsia"/>
          <w:lang w:eastAsia="zh-CN"/>
        </w:rPr>
        <w:t>“</w:t>
      </w:r>
      <w:r>
        <w:rPr>
          <w:rFonts w:eastAsiaTheme="minorEastAsia" w:hint="eastAsia"/>
          <w:lang w:eastAsia="zh-CN"/>
        </w:rPr>
        <w:t>What a day</w:t>
      </w:r>
      <w:r>
        <w:rPr>
          <w:rFonts w:eastAsiaTheme="minorEastAsia"/>
          <w:lang w:eastAsia="zh-CN"/>
        </w:rPr>
        <w:t>”</w:t>
      </w:r>
      <w:r>
        <w:rPr>
          <w:rFonts w:eastAsiaTheme="minorEastAsia" w:hint="eastAsia"/>
          <w:lang w:eastAsia="zh-CN"/>
        </w:rPr>
        <w:t xml:space="preserve"> could mean the speaker had a great </w:t>
      </w:r>
      <w:del w:id="29" w:author="Josephine Schembri" w:date="2024-12-20T09:30:00Z" w16du:dateUtc="2024-12-20T09:30:00Z">
        <w:r w:rsidDel="00735E5A">
          <w:rPr>
            <w:rFonts w:eastAsiaTheme="minorEastAsia" w:hint="eastAsia"/>
            <w:lang w:eastAsia="zh-CN"/>
          </w:rPr>
          <w:delText xml:space="preserve">day or an </w:delText>
        </w:r>
      </w:del>
      <w:ins w:id="30" w:author="Josephine Schembri" w:date="2024-12-20T09:30:00Z" w16du:dateUtc="2024-12-20T09:30:00Z">
        <w:r>
          <w:rPr>
            <w:rFonts w:eastAsiaTheme="minorEastAsia" w:hint="eastAsia"/>
            <w:lang w:eastAsia="zh-CN"/>
          </w:rPr>
          <w:t xml:space="preserve">or </w:t>
        </w:r>
      </w:ins>
      <w:r>
        <w:rPr>
          <w:rFonts w:eastAsiaTheme="minorEastAsia"/>
          <w:lang w:eastAsia="zh-CN"/>
        </w:rPr>
        <w:t>exhausting</w:t>
      </w:r>
      <w:r>
        <w:rPr>
          <w:rFonts w:eastAsiaTheme="minorEastAsia" w:hint="eastAsia"/>
          <w:lang w:eastAsia="zh-CN"/>
        </w:rPr>
        <w:t xml:space="preserve"> day. Incorporating multimodal signals, such as voice tone, can help disambiguate such meanings.</w:t>
      </w:r>
      <w:r>
        <w:rPr>
          <w:rFonts w:eastAsiaTheme="minorEastAsia"/>
          <w:lang w:eastAsia="zh-CN"/>
        </w:rPr>
        <w:t xml:space="preserve"> If the voice is fast and loud, we can infer a positive meaning; if it is slow and quiet, we </w:t>
      </w:r>
      <w:del w:id="31" w:author="Josephine Schembri" w:date="2024-12-20T09:30:00Z" w16du:dateUtc="2024-12-20T09:30:00Z">
        <w:r w:rsidDel="00735E5A">
          <w:rPr>
            <w:rFonts w:eastAsiaTheme="minorEastAsia"/>
            <w:lang w:eastAsia="zh-CN"/>
          </w:rPr>
          <w:delText xml:space="preserve">infer </w:delText>
        </w:r>
      </w:del>
      <w:ins w:id="32" w:author="Josephine Schembri" w:date="2024-12-20T09:30:00Z" w16du:dateUtc="2024-12-20T09:30:00Z">
        <w:r>
          <w:rPr>
            <w:rFonts w:eastAsiaTheme="minorEastAsia" w:hint="eastAsia"/>
            <w:lang w:eastAsia="zh-CN"/>
          </w:rPr>
          <w:t>assume</w:t>
        </w:r>
        <w:r>
          <w:rPr>
            <w:rFonts w:eastAsiaTheme="minorEastAsia"/>
            <w:lang w:eastAsia="zh-CN"/>
          </w:rPr>
          <w:t xml:space="preserve"> </w:t>
        </w:r>
      </w:ins>
      <w:r>
        <w:rPr>
          <w:rFonts w:eastAsiaTheme="minorEastAsia"/>
          <w:lang w:eastAsia="zh-CN"/>
        </w:rPr>
        <w:t>a negative one</w:t>
      </w:r>
      <w:r>
        <w:rPr>
          <w:rFonts w:eastAsiaTheme="minorEastAsia" w:hint="eastAsia"/>
          <w:lang w:eastAsia="zh-CN"/>
        </w:rPr>
        <w:t xml:space="preserve">. </w:t>
      </w:r>
    </w:p>
    <w:p w14:paraId="08420136" w14:textId="1B4969EC" w:rsidR="00556C22" w:rsidRDefault="00735E5A">
      <w:pPr>
        <w:pStyle w:val="BodyText"/>
        <w:spacing w:before="119"/>
        <w:ind w:left="113" w:right="685"/>
        <w:rPr>
          <w:rFonts w:eastAsiaTheme="minorEastAsia" w:hint="eastAsia"/>
          <w:lang w:eastAsia="zh-CN"/>
        </w:rPr>
      </w:pPr>
      <w:r>
        <w:rPr>
          <w:rFonts w:eastAsiaTheme="minorEastAsia"/>
          <w:lang w:eastAsia="zh-CN"/>
        </w:rPr>
        <w:t>Moreover</w:t>
      </w:r>
      <w:r>
        <w:rPr>
          <w:rFonts w:eastAsiaTheme="minorEastAsia" w:hint="eastAsia"/>
          <w:lang w:eastAsia="zh-CN"/>
        </w:rPr>
        <w:t xml:space="preserve">, the unimodal analysis shows low robustness because a large individual bias may exist in certain data sources for different people. For example, the same gesture could mean very different things to people from </w:t>
      </w:r>
      <w:del w:id="33" w:author="Josephine Schembri" w:date="2024-12-20T09:30:00Z" w16du:dateUtc="2024-12-20T09:30:00Z">
        <w:r w:rsidDel="00735E5A">
          <w:rPr>
            <w:rFonts w:eastAsiaTheme="minorEastAsia"/>
            <w:lang w:eastAsia="zh-CN"/>
          </w:rPr>
          <w:delText>different</w:delText>
        </w:r>
        <w:r w:rsidDel="00735E5A">
          <w:rPr>
            <w:rFonts w:eastAsiaTheme="minorEastAsia" w:hint="eastAsia"/>
            <w:lang w:eastAsia="zh-CN"/>
          </w:rPr>
          <w:delText xml:space="preserve"> </w:delText>
        </w:r>
      </w:del>
      <w:ins w:id="34" w:author="Josephine Schembri" w:date="2024-12-20T09:30:00Z" w16du:dateUtc="2024-12-20T09:30:00Z">
        <w:r>
          <w:rPr>
            <w:rFonts w:eastAsiaTheme="minorEastAsia" w:hint="eastAsia"/>
            <w:lang w:eastAsia="zh-CN"/>
          </w:rPr>
          <w:t>other</w:t>
        </w:r>
        <w:r>
          <w:rPr>
            <w:rFonts w:eastAsiaTheme="minorEastAsia" w:hint="eastAsia"/>
            <w:lang w:eastAsia="zh-CN"/>
          </w:rPr>
          <w:t xml:space="preserve"> </w:t>
        </w:r>
      </w:ins>
      <w:r>
        <w:rPr>
          <w:rFonts w:eastAsiaTheme="minorEastAsia" w:hint="eastAsia"/>
          <w:lang w:eastAsia="zh-CN"/>
        </w:rPr>
        <w:t xml:space="preserve">cultures. Instead of doing unimodal analysis, recent advancements in multimodal emotion </w:t>
      </w:r>
      <w:r>
        <w:rPr>
          <w:rFonts w:eastAsiaTheme="minorEastAsia" w:hint="eastAsia"/>
          <w:lang w:eastAsia="zh-CN"/>
        </w:rPr>
        <w:lastRenderedPageBreak/>
        <w:t xml:space="preserve">identification systems </w:t>
      </w:r>
      <w:r>
        <w:rPr>
          <w:rFonts w:eastAsiaTheme="minorEastAsia"/>
          <w:lang w:eastAsia="zh-CN"/>
        </w:rPr>
        <w:t xml:space="preserve">have indicated </w:t>
      </w:r>
      <w:r>
        <w:rPr>
          <w:rFonts w:eastAsiaTheme="minorEastAsia" w:hint="eastAsia"/>
          <w:lang w:eastAsia="zh-CN"/>
        </w:rPr>
        <w:t xml:space="preserve">the </w:t>
      </w:r>
      <w:r>
        <w:rPr>
          <w:rFonts w:eastAsiaTheme="minorEastAsia"/>
          <w:lang w:eastAsia="zh-CN"/>
        </w:rPr>
        <w:t>potential to tackle these difficulties</w:t>
      </w:r>
      <w:r>
        <w:rPr>
          <w:rFonts w:eastAsiaTheme="minorEastAsia" w:hint="eastAsia"/>
          <w:lang w:eastAsia="zh-CN"/>
        </w:rPr>
        <w:t xml:space="preserve">. It is reported that the model performance could be improved when we combine multiple data sources such as </w:t>
      </w:r>
      <w:r>
        <w:rPr>
          <w:rFonts w:eastAsiaTheme="minorEastAsia"/>
          <w:lang w:eastAsia="zh-CN"/>
        </w:rPr>
        <w:t xml:space="preserve">audio, </w:t>
      </w:r>
      <w:r>
        <w:rPr>
          <w:rFonts w:eastAsiaTheme="minorEastAsia" w:hint="eastAsia"/>
          <w:lang w:eastAsia="zh-CN"/>
        </w:rPr>
        <w:t>video,</w:t>
      </w:r>
      <w:r>
        <w:rPr>
          <w:rFonts w:eastAsiaTheme="minorEastAsia"/>
          <w:lang w:eastAsia="zh-CN"/>
        </w:rPr>
        <w:t xml:space="preserve"> and text</w:t>
      </w:r>
      <w:del w:id="35" w:author="Josephine Schembri" w:date="2024-12-20T09:30:00Z" w16du:dateUtc="2024-12-20T09:30:00Z">
        <w:r w:rsidDel="00735E5A">
          <w:rPr>
            <w:rFonts w:eastAsiaTheme="minorEastAsia" w:hint="eastAsia"/>
            <w:lang w:eastAsia="zh-CN"/>
          </w:rPr>
          <w:delText>, in</w:delText>
        </w:r>
      </w:del>
      <w:ins w:id="36" w:author="Josephine Schembri" w:date="2024-12-20T09:30:00Z" w16du:dateUtc="2024-12-20T09:30:00Z">
        <w:r>
          <w:rPr>
            <w:rFonts w:eastAsiaTheme="minorEastAsia" w:hint="eastAsia"/>
            <w:lang w:eastAsia="zh-CN"/>
          </w:rPr>
          <w:t>; in</w:t>
        </w:r>
      </w:ins>
      <w:r>
        <w:rPr>
          <w:rFonts w:eastAsiaTheme="minorEastAsia" w:hint="eastAsia"/>
          <w:lang w:eastAsia="zh-CN"/>
        </w:rPr>
        <w:t xml:space="preserve"> fact, studies have demonstrated that multimodal models can substantially outperform unimodal ones in emotion recognition tasks </w:t>
      </w:r>
      <w:hyperlink w:anchor="ref6" w:history="1">
        <w:r>
          <w:rPr>
            <w:rStyle w:val="Hyperlink"/>
            <w:rFonts w:eastAsiaTheme="minorEastAsia" w:hint="eastAsia"/>
            <w:lang w:eastAsia="zh-CN"/>
          </w:rPr>
          <w:t>[6]</w:t>
        </w:r>
      </w:hyperlink>
      <w:r>
        <w:rPr>
          <w:rFonts w:eastAsiaTheme="minorEastAsia" w:hint="eastAsia"/>
          <w:lang w:eastAsia="zh-CN"/>
        </w:rPr>
        <w:t>.</w:t>
      </w:r>
    </w:p>
    <w:p w14:paraId="67BB01E9" w14:textId="07D55835" w:rsidR="00556C22" w:rsidRDefault="00735E5A">
      <w:pPr>
        <w:pStyle w:val="BodyText"/>
        <w:spacing w:before="119"/>
        <w:ind w:left="113" w:right="685"/>
        <w:rPr>
          <w:rFonts w:eastAsiaTheme="minorEastAsia" w:hint="eastAsia"/>
          <w:lang w:eastAsia="zh-CN"/>
        </w:rPr>
      </w:pPr>
      <w:r>
        <w:rPr>
          <w:rFonts w:eastAsiaTheme="minorEastAsia" w:hint="eastAsia"/>
          <w:lang w:eastAsia="zh-CN"/>
        </w:rPr>
        <w:t xml:space="preserve">Furthermore, because </w:t>
      </w:r>
      <w:del w:id="37" w:author="Josephine Schembri" w:date="2024-12-20T09:30:00Z" w16du:dateUtc="2024-12-20T09:30:00Z">
        <w:r w:rsidDel="00735E5A">
          <w:rPr>
            <w:rFonts w:eastAsiaTheme="minorEastAsia" w:hint="eastAsia"/>
            <w:lang w:eastAsia="zh-CN"/>
          </w:rPr>
          <w:delText xml:space="preserve">the emotion could be mixed and complicated, the traditional machine learning algorithms which need to extract features by hand may not be the best choice to </w:delText>
        </w:r>
        <w:r w:rsidDel="00735E5A">
          <w:rPr>
            <w:rFonts w:eastAsiaTheme="minorEastAsia"/>
            <w:lang w:eastAsia="zh-CN"/>
          </w:rPr>
          <w:delText>make</w:delText>
        </w:r>
      </w:del>
      <w:ins w:id="38" w:author="Josephine Schembri" w:date="2024-12-20T09:30:00Z" w16du:dateUtc="2024-12-20T09:30:00Z">
        <w:r>
          <w:rPr>
            <w:rFonts w:eastAsiaTheme="minorEastAsia" w:hint="eastAsia"/>
            <w:lang w:eastAsia="zh-CN"/>
          </w:rPr>
          <w:t>emotions can be mixed and complicated, traditional machine learning algorithms, which need to extract features by hand, may not be the best choice</w:t>
        </w:r>
      </w:ins>
      <w:r>
        <w:rPr>
          <w:rFonts w:eastAsiaTheme="minorEastAsia" w:hint="eastAsia"/>
          <w:lang w:eastAsia="zh-CN"/>
        </w:rPr>
        <w:t xml:space="preserve">. Instead, deep neural network-based </w:t>
      </w:r>
      <w:r>
        <w:rPr>
          <w:rFonts w:eastAsiaTheme="minorEastAsia"/>
          <w:lang w:eastAsia="zh-CN"/>
        </w:rPr>
        <w:t>model</w:t>
      </w:r>
      <w:r>
        <w:rPr>
          <w:rFonts w:eastAsiaTheme="minorEastAsia" w:hint="eastAsia"/>
          <w:lang w:eastAsia="zh-CN"/>
        </w:rPr>
        <w:t xml:space="preserve">s would </w:t>
      </w:r>
      <w:del w:id="39" w:author="Josephine Schembri" w:date="2024-12-20T09:30:00Z" w16du:dateUtc="2024-12-20T09:30:00Z">
        <w:r w:rsidDel="00735E5A">
          <w:rPr>
            <w:rFonts w:eastAsiaTheme="minorEastAsia" w:hint="eastAsia"/>
            <w:lang w:eastAsia="zh-CN"/>
          </w:rPr>
          <w:delText xml:space="preserve">have </w:delText>
        </w:r>
        <w:r w:rsidDel="00735E5A">
          <w:rPr>
            <w:rFonts w:eastAsiaTheme="minorEastAsia"/>
            <w:lang w:eastAsia="zh-CN"/>
          </w:rPr>
          <w:delText>a bigg</w:delText>
        </w:r>
        <w:r w:rsidDel="00735E5A">
          <w:rPr>
            <w:rFonts w:eastAsiaTheme="minorEastAsia" w:hint="eastAsia"/>
            <w:lang w:eastAsia="zh-CN"/>
          </w:rPr>
          <w:delText xml:space="preserve">er </w:delText>
        </w:r>
        <w:r w:rsidDel="00735E5A">
          <w:rPr>
            <w:rFonts w:eastAsiaTheme="minorEastAsia"/>
            <w:lang w:eastAsia="zh-CN"/>
          </w:rPr>
          <w:delText>possibility</w:delText>
        </w:r>
      </w:del>
      <w:ins w:id="40" w:author="Josephine Schembri" w:date="2024-12-20T09:30:00Z" w16du:dateUtc="2024-12-20T09:30:00Z">
        <w:r>
          <w:rPr>
            <w:rFonts w:eastAsiaTheme="minorEastAsia" w:hint="eastAsia"/>
            <w:lang w:eastAsia="zh-CN"/>
          </w:rPr>
          <w:t>be more likely</w:t>
        </w:r>
      </w:ins>
      <w:r>
        <w:rPr>
          <w:rFonts w:eastAsiaTheme="minorEastAsia" w:hint="eastAsia"/>
          <w:lang w:eastAsia="zh-CN"/>
        </w:rPr>
        <w:t xml:space="preserve"> to handle the job because </w:t>
      </w:r>
      <w:del w:id="41" w:author="Josephine Schembri" w:date="2024-12-20T09:30:00Z" w16du:dateUtc="2024-12-20T09:30:00Z">
        <w:r w:rsidDel="00735E5A">
          <w:rPr>
            <w:rFonts w:eastAsiaTheme="minorEastAsia" w:hint="eastAsia"/>
            <w:lang w:eastAsia="zh-CN"/>
          </w:rPr>
          <w:delText>the combination of</w:delText>
        </w:r>
      </w:del>
      <w:ins w:id="42" w:author="Josephine Schembri" w:date="2024-12-20T09:30:00Z" w16du:dateUtc="2024-12-20T09:30:00Z">
        <w:r>
          <w:rPr>
            <w:rFonts w:eastAsiaTheme="minorEastAsia" w:hint="eastAsia"/>
            <w:lang w:eastAsia="zh-CN"/>
          </w:rPr>
          <w:t>combining</w:t>
        </w:r>
      </w:ins>
      <w:r>
        <w:rPr>
          <w:rFonts w:eastAsiaTheme="minorEastAsia" w:hint="eastAsia"/>
          <w:lang w:eastAsia="zh-CN"/>
        </w:rPr>
        <w:t xml:space="preserve"> multiple layers of nonlinear transformation could extract the information that </w:t>
      </w:r>
      <w:r>
        <w:rPr>
          <w:rFonts w:eastAsiaTheme="minorEastAsia"/>
          <w:lang w:eastAsia="zh-CN"/>
        </w:rPr>
        <w:t>hide</w:t>
      </w:r>
      <w:r>
        <w:rPr>
          <w:rFonts w:eastAsiaTheme="minorEastAsia" w:hint="eastAsia"/>
          <w:lang w:eastAsia="zh-CN"/>
        </w:rPr>
        <w:t xml:space="preserve">s deeply in the data. Besides, </w:t>
      </w:r>
      <w:r>
        <w:rPr>
          <w:rFonts w:eastAsiaTheme="minorEastAsia"/>
          <w:lang w:eastAsia="zh-CN"/>
        </w:rPr>
        <w:t>numerous</w:t>
      </w:r>
      <w:r>
        <w:rPr>
          <w:rFonts w:eastAsiaTheme="minorEastAsia" w:hint="eastAsia"/>
          <w:lang w:eastAsia="zh-CN"/>
        </w:rPr>
        <w:t xml:space="preserve"> models have been </w:t>
      </w:r>
      <w:r>
        <w:rPr>
          <w:rFonts w:eastAsiaTheme="minorEastAsia"/>
          <w:lang w:eastAsia="zh-CN"/>
        </w:rPr>
        <w:t>developed</w:t>
      </w:r>
      <w:r>
        <w:rPr>
          <w:rFonts w:eastAsiaTheme="minorEastAsia" w:hint="eastAsia"/>
          <w:lang w:eastAsia="zh-CN"/>
        </w:rPr>
        <w:t xml:space="preserve"> for </w:t>
      </w:r>
      <w:r>
        <w:rPr>
          <w:rFonts w:eastAsiaTheme="minorEastAsia"/>
          <w:lang w:eastAsia="zh-CN"/>
        </w:rPr>
        <w:t>specificall</w:t>
      </w:r>
      <w:r>
        <w:rPr>
          <w:rFonts w:eastAsiaTheme="minorEastAsia" w:hint="eastAsia"/>
          <w:lang w:eastAsia="zh-CN"/>
        </w:rPr>
        <w:t xml:space="preserve">y processing certain modalities. </w:t>
      </w:r>
    </w:p>
    <w:p w14:paraId="6B58B0D6" w14:textId="2B7A52AB" w:rsidR="00556C22" w:rsidRDefault="00735E5A">
      <w:pPr>
        <w:pStyle w:val="BodyText"/>
        <w:spacing w:before="119"/>
        <w:ind w:left="113" w:right="685"/>
        <w:rPr>
          <w:rFonts w:eastAsiaTheme="minorEastAsia" w:hint="eastAsia"/>
          <w:lang w:eastAsia="zh-CN"/>
        </w:rPr>
      </w:pPr>
      <w:r>
        <w:rPr>
          <w:rFonts w:eastAsiaTheme="minorEastAsia" w:hint="eastAsia"/>
          <w:lang w:eastAsia="zh-CN"/>
        </w:rPr>
        <w:t>Therefore,</w:t>
      </w:r>
      <w:r>
        <w:rPr>
          <w:rFonts w:eastAsiaTheme="minorEastAsia"/>
          <w:lang w:eastAsia="zh-CN"/>
        </w:rPr>
        <w:t xml:space="preserve"> multimodal emotion recognition</w:t>
      </w:r>
      <w:r>
        <w:rPr>
          <w:rFonts w:eastAsiaTheme="minorEastAsia" w:hint="eastAsia"/>
          <w:lang w:eastAsia="zh-CN"/>
        </w:rPr>
        <w:t xml:space="preserve"> using deep learning</w:t>
      </w:r>
      <w:r>
        <w:rPr>
          <w:rFonts w:eastAsiaTheme="minorEastAsia"/>
          <w:lang w:eastAsia="zh-CN"/>
        </w:rPr>
        <w:t xml:space="preserve"> </w:t>
      </w:r>
      <w:del w:id="43" w:author="Josephine Schembri" w:date="2024-12-20T09:30:00Z" w16du:dateUtc="2024-12-20T09:30:00Z">
        <w:r w:rsidDel="00735E5A">
          <w:rPr>
            <w:rFonts w:eastAsiaTheme="minorEastAsia" w:hint="eastAsia"/>
            <w:lang w:eastAsia="zh-CN"/>
          </w:rPr>
          <w:delText>came out</w:delText>
        </w:r>
      </w:del>
      <w:ins w:id="44" w:author="Josephine Schembri" w:date="2024-12-20T09:30:00Z" w16du:dateUtc="2024-12-20T09:30:00Z">
        <w:r>
          <w:rPr>
            <w:rFonts w:eastAsiaTheme="minorEastAsia" w:hint="eastAsia"/>
            <w:lang w:eastAsia="zh-CN"/>
          </w:rPr>
          <w:t>emerged</w:t>
        </w:r>
      </w:ins>
      <w:r>
        <w:rPr>
          <w:rFonts w:eastAsiaTheme="minorEastAsia" w:hint="eastAsia"/>
          <w:lang w:eastAsia="zh-CN"/>
        </w:rPr>
        <w:t xml:space="preserve"> as </w:t>
      </w:r>
      <w:r>
        <w:rPr>
          <w:rFonts w:eastAsiaTheme="minorEastAsia"/>
          <w:lang w:eastAsia="zh-CN"/>
        </w:rPr>
        <w:t xml:space="preserve">a </w:t>
      </w:r>
      <w:r>
        <w:rPr>
          <w:rFonts w:eastAsiaTheme="minorEastAsia" w:hint="eastAsia"/>
          <w:lang w:eastAsia="zh-CN"/>
        </w:rPr>
        <w:t>promising</w:t>
      </w:r>
      <w:r>
        <w:rPr>
          <w:rFonts w:eastAsiaTheme="minorEastAsia"/>
          <w:lang w:eastAsia="zh-CN"/>
        </w:rPr>
        <w:t xml:space="preserve"> topic. Multimodal emotion recognition</w:t>
      </w:r>
      <w:r>
        <w:rPr>
          <w:rFonts w:eastAsiaTheme="minorEastAsia" w:hint="eastAsia"/>
          <w:lang w:eastAsia="zh-CN"/>
        </w:rPr>
        <w:t xml:space="preserve"> </w:t>
      </w:r>
      <w:r>
        <w:rPr>
          <w:rFonts w:eastAsiaTheme="minorEastAsia"/>
          <w:lang w:eastAsia="zh-CN"/>
        </w:rPr>
        <w:t>integrate</w:t>
      </w:r>
      <w:r>
        <w:rPr>
          <w:rFonts w:eastAsiaTheme="minorEastAsia" w:hint="eastAsia"/>
          <w:lang w:eastAsia="zh-CN"/>
        </w:rPr>
        <w:t>s</w:t>
      </w:r>
      <w:r>
        <w:rPr>
          <w:rFonts w:eastAsiaTheme="minorEastAsia"/>
          <w:lang w:eastAsia="zh-CN"/>
        </w:rPr>
        <w:t xml:space="preserve"> multiple </w:t>
      </w:r>
      <w:r>
        <w:rPr>
          <w:rFonts w:eastAsiaTheme="minorEastAsia" w:hint="eastAsia"/>
          <w:lang w:eastAsia="zh-CN"/>
        </w:rPr>
        <w:t xml:space="preserve">data sources to </w:t>
      </w:r>
      <w:r>
        <w:rPr>
          <w:rFonts w:eastAsiaTheme="minorEastAsia"/>
          <w:lang w:eastAsia="zh-CN"/>
        </w:rPr>
        <w:t xml:space="preserve">conduct a </w:t>
      </w:r>
      <w:r>
        <w:rPr>
          <w:rFonts w:eastAsiaTheme="minorEastAsia" w:hint="eastAsia"/>
          <w:lang w:eastAsia="zh-CN"/>
        </w:rPr>
        <w:t>general</w:t>
      </w:r>
      <w:r>
        <w:rPr>
          <w:rFonts w:eastAsiaTheme="minorEastAsia"/>
          <w:lang w:eastAsia="zh-CN"/>
        </w:rPr>
        <w:t xml:space="preserve"> analysis</w:t>
      </w:r>
      <w:r>
        <w:rPr>
          <w:rFonts w:eastAsiaTheme="minorEastAsia" w:hint="eastAsia"/>
          <w:lang w:eastAsia="zh-CN"/>
        </w:rPr>
        <w:t>.</w:t>
      </w:r>
      <w:r>
        <w:rPr>
          <w:rFonts w:eastAsiaTheme="minorEastAsia"/>
          <w:lang w:eastAsia="zh-CN"/>
        </w:rPr>
        <w:t xml:space="preserve"> </w:t>
      </w:r>
      <w:r>
        <w:rPr>
          <w:rFonts w:eastAsiaTheme="minorEastAsia" w:hint="eastAsia"/>
          <w:lang w:eastAsia="zh-CN"/>
        </w:rPr>
        <w:t xml:space="preserve">It is expected to </w:t>
      </w:r>
      <w:r>
        <w:rPr>
          <w:rFonts w:eastAsiaTheme="minorEastAsia"/>
          <w:lang w:eastAsia="zh-CN"/>
        </w:rPr>
        <w:t>obtain more comprehensive and accurate emotion recognition results than unimodal</w:t>
      </w:r>
      <w:r>
        <w:rPr>
          <w:rFonts w:eastAsiaTheme="minorEastAsia" w:hint="eastAsia"/>
          <w:lang w:eastAsia="zh-CN"/>
        </w:rPr>
        <w:t xml:space="preserve"> analysis because multimodal analysis considers </w:t>
      </w:r>
      <w:del w:id="45" w:author="Josephine Schembri" w:date="2024-12-20T09:30:00Z" w16du:dateUtc="2024-12-20T09:30:00Z">
        <w:r w:rsidDel="00735E5A">
          <w:rPr>
            <w:rFonts w:eastAsiaTheme="minorEastAsia" w:hint="eastAsia"/>
            <w:lang w:eastAsia="zh-CN"/>
          </w:rPr>
          <w:delText>not only the information in single modality but also</w:delText>
        </w:r>
      </w:del>
      <w:ins w:id="46" w:author="Josephine Schembri" w:date="2024-12-20T09:30:00Z" w16du:dateUtc="2024-12-20T09:30:00Z">
        <w:r>
          <w:rPr>
            <w:rFonts w:eastAsiaTheme="minorEastAsia" w:hint="eastAsia"/>
            <w:lang w:eastAsia="zh-CN"/>
          </w:rPr>
          <w:t>the information in a single modality and</w:t>
        </w:r>
      </w:ins>
      <w:r>
        <w:rPr>
          <w:rFonts w:eastAsiaTheme="minorEastAsia" w:hint="eastAsia"/>
          <w:lang w:eastAsia="zh-CN"/>
        </w:rPr>
        <w:t xml:space="preserve"> the </w:t>
      </w:r>
      <w:r>
        <w:rPr>
          <w:rFonts w:eastAsiaTheme="minorEastAsia"/>
          <w:lang w:eastAsia="zh-CN"/>
        </w:rPr>
        <w:t>interactive information between modalities.</w:t>
      </w:r>
      <w:r>
        <w:rPr>
          <w:rFonts w:eastAsiaTheme="minorEastAsia" w:hint="eastAsia"/>
          <w:lang w:eastAsia="zh-CN"/>
        </w:rPr>
        <w:t xml:space="preserve"> </w:t>
      </w:r>
      <w:r>
        <w:rPr>
          <w:rFonts w:eastAsiaTheme="minorEastAsia"/>
          <w:lang w:eastAsia="zh-CN"/>
        </w:rPr>
        <w:t xml:space="preserve">Through multimodal emotion recognition, computers </w:t>
      </w:r>
      <w:r>
        <w:rPr>
          <w:rFonts w:eastAsiaTheme="minorEastAsia" w:hint="eastAsia"/>
          <w:lang w:eastAsia="zh-CN"/>
        </w:rPr>
        <w:t>would</w:t>
      </w:r>
      <w:r>
        <w:rPr>
          <w:rFonts w:eastAsiaTheme="minorEastAsia"/>
          <w:lang w:eastAsia="zh-CN"/>
        </w:rPr>
        <w:t xml:space="preserve"> </w:t>
      </w:r>
      <w:r>
        <w:rPr>
          <w:rFonts w:eastAsiaTheme="minorEastAsia" w:hint="eastAsia"/>
          <w:lang w:eastAsia="zh-CN"/>
        </w:rPr>
        <w:t>accurately</w:t>
      </w:r>
      <w:r>
        <w:rPr>
          <w:rFonts w:eastAsiaTheme="minorEastAsia"/>
          <w:lang w:eastAsia="zh-CN"/>
        </w:rPr>
        <w:t xml:space="preserve"> identify the user's emotional state, greatly improving the human-computer interaction experience. This makes multimodal emotion recognition have a wide range of application backgrounds and </w:t>
      </w:r>
      <w:r>
        <w:rPr>
          <w:rFonts w:eastAsiaTheme="minorEastAsia" w:hint="eastAsia"/>
          <w:lang w:eastAsia="zh-CN"/>
        </w:rPr>
        <w:t xml:space="preserve">promising </w:t>
      </w:r>
      <w:r>
        <w:rPr>
          <w:rFonts w:eastAsiaTheme="minorEastAsia"/>
          <w:lang w:eastAsia="zh-CN"/>
        </w:rPr>
        <w:t xml:space="preserve">commercial potential. </w:t>
      </w:r>
    </w:p>
    <w:p w14:paraId="2719E203" w14:textId="308F3285" w:rsidR="00556C22" w:rsidRDefault="00735E5A">
      <w:pPr>
        <w:pStyle w:val="BodyText"/>
        <w:spacing w:before="119"/>
        <w:ind w:left="113" w:right="685"/>
        <w:rPr>
          <w:rFonts w:eastAsiaTheme="minorEastAsia" w:hint="eastAsia"/>
          <w:lang w:eastAsia="zh-CN"/>
        </w:rPr>
      </w:pPr>
      <w:r>
        <w:rPr>
          <w:rFonts w:eastAsiaTheme="minorEastAsia" w:hint="eastAsia"/>
          <w:lang w:eastAsia="zh-CN"/>
        </w:rPr>
        <w:t>I</w:t>
      </w:r>
      <w:r>
        <w:rPr>
          <w:rFonts w:eastAsiaTheme="minorEastAsia"/>
          <w:lang w:eastAsia="zh-CN"/>
        </w:rPr>
        <w:t>n the medical field, multimodal emotion recognition can help doctors pay attention to patients' emotional changes and provide patients with more accurate medical solutions</w:t>
      </w:r>
      <w:del w:id="47" w:author="Josephine Schembri" w:date="2024-12-20T09:30:00Z" w16du:dateUtc="2024-12-20T09:30:00Z">
        <w:r w:rsidDel="00735E5A">
          <w:rPr>
            <w:rFonts w:eastAsiaTheme="minorEastAsia"/>
            <w:lang w:eastAsia="zh-CN"/>
          </w:rPr>
          <w:delText xml:space="preserve"> and mental</w:delText>
        </w:r>
      </w:del>
      <w:ins w:id="48" w:author="Josephine Schembri" w:date="2024-12-20T09:30:00Z" w16du:dateUtc="2024-12-20T09:30:00Z">
        <w:r>
          <w:rPr>
            <w:rFonts w:eastAsiaTheme="minorEastAsia" w:hint="eastAsia"/>
            <w:lang w:eastAsia="zh-CN"/>
          </w:rPr>
          <w:t>. Mental</w:t>
        </w:r>
      </w:ins>
      <w:r>
        <w:rPr>
          <w:rFonts w:eastAsiaTheme="minorEastAsia"/>
          <w:lang w:eastAsia="zh-CN"/>
        </w:rPr>
        <w:t xml:space="preserve"> health </w:t>
      </w:r>
      <w:del w:id="49" w:author="Josephine Schembri" w:date="2024-12-20T09:30:00Z" w16du:dateUtc="2024-12-20T09:30:00Z">
        <w:r w:rsidDel="00735E5A">
          <w:rPr>
            <w:rFonts w:eastAsiaTheme="minorEastAsia"/>
            <w:lang w:eastAsia="zh-CN"/>
          </w:rPr>
          <w:delText>counseling</w:delText>
        </w:r>
        <w:r w:rsidDel="00735E5A">
          <w:rPr>
            <w:rFonts w:eastAsiaTheme="minorEastAsia" w:hint="eastAsia"/>
            <w:lang w:eastAsia="zh-CN"/>
          </w:rPr>
          <w:delText xml:space="preserve"> </w:delText>
        </w:r>
      </w:del>
      <w:ins w:id="50" w:author="Josephine Schembri" w:date="2024-12-20T09:30:00Z" w16du:dateUtc="2024-12-20T09:30:00Z">
        <w:r>
          <w:rPr>
            <w:rFonts w:eastAsiaTheme="minorEastAsia" w:hint="eastAsia"/>
            <w:lang w:eastAsia="zh-CN"/>
          </w:rPr>
          <w:t>counselling</w:t>
        </w:r>
        <w:r>
          <w:rPr>
            <w:rFonts w:eastAsiaTheme="minorEastAsia" w:hint="eastAsia"/>
            <w:lang w:eastAsia="zh-CN"/>
          </w:rPr>
          <w:t xml:space="preserve"> </w:t>
        </w:r>
      </w:ins>
      <w:r>
        <w:rPr>
          <w:rFonts w:eastAsiaTheme="minorEastAsia" w:hint="eastAsia"/>
          <w:lang w:eastAsia="zh-CN"/>
        </w:rPr>
        <w:t>for human emotion is closely related to health</w:t>
      </w:r>
      <w:r>
        <w:rPr>
          <w:rFonts w:eastAsiaTheme="minorEastAsia"/>
          <w:lang w:eastAsia="zh-CN"/>
        </w:rPr>
        <w:t xml:space="preserve">. In the commercial field, multimodal emotion recognition can provide customers with fast and </w:t>
      </w:r>
      <w:del w:id="51" w:author="Josephine Schembri" w:date="2024-12-20T09:30:00Z" w16du:dateUtc="2024-12-20T09:30:00Z">
        <w:r w:rsidDel="00735E5A">
          <w:rPr>
            <w:rFonts w:eastAsiaTheme="minorEastAsia" w:hint="eastAsia"/>
            <w:lang w:eastAsia="zh-CN"/>
          </w:rPr>
          <w:delText>h</w:delText>
        </w:r>
        <w:r w:rsidDel="00735E5A">
          <w:rPr>
            <w:rFonts w:eastAsiaTheme="minorEastAsia"/>
            <w:lang w:eastAsia="zh-CN"/>
          </w:rPr>
          <w:delText xml:space="preserve">umanized </w:delText>
        </w:r>
      </w:del>
      <w:proofErr w:type="spellStart"/>
      <w:ins w:id="52" w:author="Josephine Schembri" w:date="2024-12-20T09:30:00Z" w16du:dateUtc="2024-12-20T09:30:00Z">
        <w:r>
          <w:rPr>
            <w:rFonts w:eastAsiaTheme="minorEastAsia" w:hint="eastAsia"/>
            <w:lang w:eastAsia="zh-CN"/>
          </w:rPr>
          <w:t>humanised</w:t>
        </w:r>
        <w:proofErr w:type="spellEnd"/>
        <w:r>
          <w:rPr>
            <w:rFonts w:eastAsiaTheme="minorEastAsia"/>
            <w:lang w:eastAsia="zh-CN"/>
          </w:rPr>
          <w:t xml:space="preserve"> </w:t>
        </w:r>
      </w:ins>
      <w:r>
        <w:rPr>
          <w:rFonts w:eastAsiaTheme="minorEastAsia"/>
          <w:lang w:eastAsia="zh-CN"/>
        </w:rPr>
        <w:t xml:space="preserve">services by building intelligent customer service. </w:t>
      </w:r>
      <w:del w:id="53" w:author="Josephine Schembri" w:date="2024-12-20T09:30:00Z" w16du:dateUtc="2024-12-20T09:30:00Z">
        <w:r w:rsidDel="00735E5A">
          <w:rPr>
            <w:rFonts w:eastAsiaTheme="minorEastAsia" w:hint="eastAsia"/>
            <w:lang w:eastAsia="zh-CN"/>
          </w:rPr>
          <w:delText>The AI customer service robots nowadays are mostly focused on single modality</w:delText>
        </w:r>
      </w:del>
      <w:ins w:id="54" w:author="Josephine Schembri" w:date="2024-12-20T09:30:00Z" w16du:dateUtc="2024-12-20T09:30:00Z">
        <w:r>
          <w:rPr>
            <w:rFonts w:eastAsiaTheme="minorEastAsia" w:hint="eastAsia"/>
            <w:lang w:eastAsia="zh-CN"/>
          </w:rPr>
          <w:t>Nowadays, AI customer service robots are mostly focused on a single modality,</w:t>
        </w:r>
      </w:ins>
      <w:r>
        <w:rPr>
          <w:rFonts w:eastAsiaTheme="minorEastAsia" w:hint="eastAsia"/>
          <w:lang w:eastAsia="zh-CN"/>
        </w:rPr>
        <w:t xml:space="preserve"> such as text. If we </w:t>
      </w:r>
      <w:del w:id="55" w:author="Josephine Schembri" w:date="2024-12-20T09:30:00Z" w16du:dateUtc="2024-12-20T09:30:00Z">
        <w:r w:rsidDel="00735E5A">
          <w:rPr>
            <w:rFonts w:eastAsiaTheme="minorEastAsia" w:hint="eastAsia"/>
            <w:lang w:eastAsia="zh-CN"/>
          </w:rPr>
          <w:delText xml:space="preserve">can </w:delText>
        </w:r>
      </w:del>
      <w:ins w:id="56" w:author="Josephine Schembri" w:date="2024-12-20T09:30:00Z" w16du:dateUtc="2024-12-20T09:30:00Z">
        <w:r>
          <w:rPr>
            <w:rFonts w:eastAsiaTheme="minorEastAsia" w:hint="eastAsia"/>
            <w:lang w:eastAsia="zh-CN"/>
          </w:rPr>
          <w:t>could</w:t>
        </w:r>
        <w:r>
          <w:rPr>
            <w:rFonts w:eastAsiaTheme="minorEastAsia" w:hint="eastAsia"/>
            <w:lang w:eastAsia="zh-CN"/>
          </w:rPr>
          <w:t xml:space="preserve"> </w:t>
        </w:r>
      </w:ins>
      <w:r>
        <w:rPr>
          <w:rFonts w:eastAsiaTheme="minorEastAsia" w:hint="eastAsia"/>
          <w:lang w:eastAsia="zh-CN"/>
        </w:rPr>
        <w:t xml:space="preserve">apply multimodal emotion </w:t>
      </w:r>
      <w:r>
        <w:rPr>
          <w:rFonts w:eastAsiaTheme="minorEastAsia"/>
          <w:lang w:eastAsia="zh-CN"/>
        </w:rPr>
        <w:t>recognition</w:t>
      </w:r>
      <w:r>
        <w:rPr>
          <w:rFonts w:eastAsiaTheme="minorEastAsia" w:hint="eastAsia"/>
          <w:lang w:eastAsia="zh-CN"/>
        </w:rPr>
        <w:t xml:space="preserve">, </w:t>
      </w:r>
      <w:del w:id="57" w:author="Josephine Schembri" w:date="2024-12-20T09:30:00Z" w16du:dateUtc="2024-12-20T09:30:00Z">
        <w:r w:rsidDel="00735E5A">
          <w:rPr>
            <w:rFonts w:eastAsiaTheme="minorEastAsia" w:hint="eastAsia"/>
            <w:lang w:eastAsia="zh-CN"/>
          </w:rPr>
          <w:delText xml:space="preserve">then </w:delText>
        </w:r>
        <w:r w:rsidDel="00735E5A">
          <w:rPr>
            <w:rFonts w:eastAsiaTheme="minorEastAsia"/>
            <w:lang w:eastAsia="zh-CN"/>
          </w:rPr>
          <w:delText>robots</w:delText>
        </w:r>
        <w:r w:rsidDel="00735E5A">
          <w:rPr>
            <w:rFonts w:eastAsiaTheme="minorEastAsia" w:hint="eastAsia"/>
            <w:lang w:eastAsia="zh-CN"/>
          </w:rPr>
          <w:delText xml:space="preserve"> would be </w:delText>
        </w:r>
        <w:r w:rsidDel="00735E5A">
          <w:rPr>
            <w:rFonts w:eastAsiaTheme="minorEastAsia"/>
            <w:lang w:eastAsia="zh-CN"/>
          </w:rPr>
          <w:delText>closer</w:delText>
        </w:r>
        <w:r w:rsidDel="00735E5A">
          <w:rPr>
            <w:rFonts w:eastAsiaTheme="minorEastAsia" w:hint="eastAsia"/>
            <w:lang w:eastAsia="zh-CN"/>
          </w:rPr>
          <w:delText xml:space="preserve"> to a real person that could react fast</w:delText>
        </w:r>
      </w:del>
      <w:ins w:id="58" w:author="Josephine Schembri" w:date="2024-12-20T09:30:00Z" w16du:dateUtc="2024-12-20T09:30:00Z">
        <w:r>
          <w:rPr>
            <w:rFonts w:eastAsiaTheme="minorEastAsia" w:hint="eastAsia"/>
            <w:lang w:eastAsia="zh-CN"/>
          </w:rPr>
          <w:t>robots would be closer to real people who could react quickly</w:t>
        </w:r>
      </w:ins>
      <w:r>
        <w:rPr>
          <w:rFonts w:eastAsiaTheme="minorEastAsia" w:hint="eastAsia"/>
          <w:lang w:eastAsia="zh-CN"/>
        </w:rPr>
        <w:t xml:space="preserve"> and accurately to customers</w:t>
      </w:r>
      <w:r>
        <w:rPr>
          <w:rFonts w:eastAsiaTheme="minorEastAsia"/>
          <w:lang w:eastAsia="zh-CN"/>
        </w:rPr>
        <w:t>’</w:t>
      </w:r>
      <w:r>
        <w:rPr>
          <w:rFonts w:eastAsiaTheme="minorEastAsia" w:hint="eastAsia"/>
          <w:lang w:eastAsia="zh-CN"/>
        </w:rPr>
        <w:t xml:space="preserve"> needs. </w:t>
      </w:r>
    </w:p>
    <w:p w14:paraId="6E6F83CA" w14:textId="5646A4E2" w:rsidR="00556C22" w:rsidRDefault="00735E5A">
      <w:pPr>
        <w:pStyle w:val="BodyText"/>
        <w:spacing w:before="119"/>
        <w:ind w:left="113" w:right="685"/>
        <w:rPr>
          <w:rFonts w:eastAsiaTheme="minorEastAsia" w:hint="eastAsia"/>
          <w:lang w:eastAsia="zh-CN"/>
        </w:rPr>
      </w:pPr>
      <w:r>
        <w:rPr>
          <w:rFonts w:eastAsiaTheme="minorEastAsia" w:hint="eastAsia"/>
          <w:lang w:eastAsia="zh-CN"/>
        </w:rPr>
        <w:t>In conclusion, m</w:t>
      </w:r>
      <w:r>
        <w:rPr>
          <w:rFonts w:eastAsiaTheme="minorEastAsia"/>
          <w:lang w:eastAsia="zh-CN"/>
        </w:rPr>
        <w:t xml:space="preserve">ultimodal emotion recognition is an indispensable step in </w:t>
      </w:r>
      <w:r>
        <w:rPr>
          <w:rFonts w:eastAsiaTheme="minorEastAsia" w:hint="eastAsia"/>
          <w:lang w:eastAsia="zh-CN"/>
        </w:rPr>
        <w:t>the</w:t>
      </w:r>
      <w:r>
        <w:rPr>
          <w:rFonts w:eastAsiaTheme="minorEastAsia"/>
          <w:lang w:eastAsia="zh-CN"/>
        </w:rPr>
        <w:t xml:space="preserve"> development of “</w:t>
      </w:r>
      <w:r>
        <w:rPr>
          <w:rFonts w:eastAsiaTheme="minorEastAsia" w:hint="eastAsia"/>
          <w:lang w:eastAsia="zh-CN"/>
        </w:rPr>
        <w:t>Affective AI</w:t>
      </w:r>
      <w:r>
        <w:rPr>
          <w:rFonts w:eastAsiaTheme="minorEastAsia"/>
          <w:lang w:eastAsia="zh-CN"/>
        </w:rPr>
        <w:t xml:space="preserve">”. Therefore, </w:t>
      </w:r>
      <w:del w:id="59" w:author="Josephine Schembri" w:date="2024-12-20T09:30:00Z" w16du:dateUtc="2024-12-20T09:30:00Z">
        <w:r w:rsidDel="00735E5A">
          <w:rPr>
            <w:rFonts w:eastAsiaTheme="minorEastAsia" w:hint="eastAsia"/>
            <w:lang w:eastAsia="zh-CN"/>
          </w:rPr>
          <w:delText xml:space="preserve">holding </w:delText>
        </w:r>
        <w:r w:rsidDel="00735E5A">
          <w:rPr>
            <w:rFonts w:eastAsiaTheme="minorEastAsia"/>
            <w:lang w:eastAsia="zh-CN"/>
          </w:rPr>
          <w:delText>in-depth research on multimodal emotion recognition is significant</w:delText>
        </w:r>
        <w:r w:rsidDel="00735E5A">
          <w:rPr>
            <w:rFonts w:eastAsiaTheme="minorEastAsia" w:hint="eastAsia"/>
            <w:lang w:eastAsia="zh-CN"/>
          </w:rPr>
          <w:delText xml:space="preserve"> for</w:delText>
        </w:r>
        <w:r w:rsidDel="00735E5A">
          <w:rPr>
            <w:rFonts w:eastAsiaTheme="minorEastAsia"/>
            <w:lang w:eastAsia="zh-CN"/>
          </w:rPr>
          <w:delText xml:space="preserve"> promoting the development of artificial intelligence technology and even the w</w:delText>
        </w:r>
        <w:r w:rsidDel="00735E5A">
          <w:rPr>
            <w:rFonts w:eastAsiaTheme="minorEastAsia" w:hint="eastAsia"/>
            <w:lang w:eastAsia="zh-CN"/>
          </w:rPr>
          <w:delText xml:space="preserve">hole </w:delText>
        </w:r>
      </w:del>
      <w:ins w:id="60" w:author="Josephine Schembri" w:date="2024-12-20T09:30:00Z" w16du:dateUtc="2024-12-20T09:30:00Z">
        <w:r>
          <w:rPr>
            <w:rFonts w:eastAsiaTheme="minorEastAsia" w:hint="eastAsia"/>
            <w:lang w:eastAsia="zh-CN"/>
          </w:rPr>
          <w:t xml:space="preserve">conducting in-depth research on multimodal emotion recognition is significant for promoting the development of artificial intelligence technology and even the whole of </w:t>
        </w:r>
      </w:ins>
      <w:r>
        <w:rPr>
          <w:rFonts w:eastAsiaTheme="minorEastAsia"/>
          <w:lang w:eastAsia="zh-CN"/>
        </w:rPr>
        <w:t>society.</w:t>
      </w:r>
    </w:p>
    <w:p w14:paraId="2332EE4C" w14:textId="77777777" w:rsidR="00556C22" w:rsidRDefault="00556C22">
      <w:pPr>
        <w:pStyle w:val="BodyText"/>
        <w:spacing w:before="119"/>
        <w:ind w:left="113" w:right="685"/>
        <w:rPr>
          <w:rFonts w:eastAsiaTheme="minorEastAsia" w:hint="eastAsia"/>
          <w:lang w:eastAsia="zh-CN"/>
        </w:rPr>
      </w:pPr>
    </w:p>
    <w:p w14:paraId="1D0B84FF" w14:textId="77777777" w:rsidR="00556C22" w:rsidRDefault="00735E5A">
      <w:pPr>
        <w:pStyle w:val="Heading1"/>
        <w:numPr>
          <w:ilvl w:val="0"/>
          <w:numId w:val="1"/>
        </w:numPr>
        <w:tabs>
          <w:tab w:val="left" w:pos="472"/>
        </w:tabs>
        <w:rPr>
          <w:rFonts w:eastAsiaTheme="minorEastAsia"/>
          <w:lang w:eastAsia="zh-CN"/>
        </w:rPr>
      </w:pPr>
      <w:r>
        <w:rPr>
          <w:rFonts w:eastAsiaTheme="minorEastAsia"/>
          <w:lang w:eastAsia="zh-CN"/>
        </w:rPr>
        <w:t>Personal Research Background</w:t>
      </w:r>
    </w:p>
    <w:p w14:paraId="3D231481" w14:textId="7C927DFD" w:rsidR="00556C22" w:rsidRDefault="00735E5A">
      <w:pPr>
        <w:pStyle w:val="BodyText"/>
        <w:spacing w:before="119"/>
        <w:ind w:left="113" w:right="684"/>
        <w:rPr>
          <w:rFonts w:eastAsiaTheme="minorEastAsia" w:hint="eastAsia"/>
          <w:lang w:eastAsia="zh-CN"/>
        </w:rPr>
      </w:pPr>
      <w:r>
        <w:rPr>
          <w:rFonts w:eastAsiaTheme="minorEastAsia"/>
          <w:lang w:eastAsia="zh-CN"/>
        </w:rPr>
        <w:t xml:space="preserve">As a graduate with </w:t>
      </w:r>
      <w:ins w:id="61" w:author="Josephine Schembri" w:date="2024-12-20T09:31:00Z" w16du:dateUtc="2024-12-20T09:31:00Z">
        <w:r>
          <w:rPr>
            <w:rFonts w:eastAsiaTheme="minorEastAsia" w:hint="eastAsia"/>
            <w:lang w:eastAsia="zh-CN"/>
          </w:rPr>
          <w:t xml:space="preserve">a </w:t>
        </w:r>
      </w:ins>
      <w:r>
        <w:rPr>
          <w:rFonts w:eastAsiaTheme="minorEastAsia"/>
          <w:lang w:eastAsia="zh-CN"/>
        </w:rPr>
        <w:t>distinction</w:t>
      </w:r>
      <w:r>
        <w:rPr>
          <w:rFonts w:eastAsiaTheme="minorEastAsia" w:hint="eastAsia"/>
          <w:lang w:eastAsia="zh-CN"/>
        </w:rPr>
        <w:t xml:space="preserve"> degree</w:t>
      </w:r>
      <w:r>
        <w:rPr>
          <w:rFonts w:eastAsiaTheme="minorEastAsia"/>
          <w:lang w:eastAsia="zh-CN"/>
        </w:rPr>
        <w:t xml:space="preserve"> from the City University of Hong Kong, one of the leading </w:t>
      </w:r>
      <w:del w:id="62" w:author="Josephine Schembri" w:date="2024-12-20T09:32:00Z" w16du:dateUtc="2024-12-20T09:32:00Z">
        <w:r w:rsidDel="00735E5A">
          <w:rPr>
            <w:rFonts w:eastAsiaTheme="minorEastAsia"/>
            <w:lang w:eastAsia="zh-CN"/>
          </w:rPr>
          <w:delText>institutions for research</w:delText>
        </w:r>
      </w:del>
      <w:ins w:id="63" w:author="Josephine Schembri" w:date="2024-12-20T09:32:00Z" w16du:dateUtc="2024-12-20T09:32:00Z">
        <w:r>
          <w:rPr>
            <w:rFonts w:eastAsiaTheme="minorEastAsia" w:hint="eastAsia"/>
            <w:lang w:eastAsia="zh-CN"/>
          </w:rPr>
          <w:t>research institutions</w:t>
        </w:r>
      </w:ins>
      <w:r>
        <w:rPr>
          <w:rFonts w:eastAsiaTheme="minorEastAsia"/>
          <w:lang w:eastAsia="zh-CN"/>
        </w:rPr>
        <w:t xml:space="preserve">, I have received rigorous professional training in a range of subjects, including machine learning, deep learning, and data mining. Throughout my studies, I have gained extensive knowledge in the mathematical derivation and programming applications of algorithms. These experiences have equipped me with the skills </w:t>
      </w:r>
      <w:del w:id="64" w:author="Josephine Schembri" w:date="2024-12-20T09:32:00Z" w16du:dateUtc="2024-12-20T09:32:00Z">
        <w:r w:rsidDel="00735E5A">
          <w:rPr>
            <w:rFonts w:eastAsiaTheme="minorEastAsia"/>
            <w:lang w:eastAsia="zh-CN"/>
          </w:rPr>
          <w:delText xml:space="preserve">necessary </w:delText>
        </w:r>
      </w:del>
      <w:r>
        <w:rPr>
          <w:rFonts w:eastAsiaTheme="minorEastAsia"/>
          <w:lang w:eastAsia="zh-CN"/>
        </w:rPr>
        <w:t xml:space="preserve">to apply and </w:t>
      </w:r>
      <w:del w:id="65" w:author="Josephine Schembri" w:date="2024-12-20T09:30:00Z" w16du:dateUtc="2024-12-20T09:30:00Z">
        <w:r w:rsidDel="00735E5A">
          <w:rPr>
            <w:rFonts w:eastAsiaTheme="minorEastAsia"/>
            <w:lang w:eastAsia="zh-CN"/>
          </w:rPr>
          <w:delText xml:space="preserve">optimize </w:delText>
        </w:r>
      </w:del>
      <w:ins w:id="66" w:author="Josephine Schembri" w:date="2024-12-20T09:30:00Z" w16du:dateUtc="2024-12-20T09:30:00Z">
        <w:r>
          <w:rPr>
            <w:rFonts w:eastAsiaTheme="minorEastAsia" w:hint="eastAsia"/>
            <w:lang w:eastAsia="zh-CN"/>
          </w:rPr>
          <w:t>optimise</w:t>
        </w:r>
        <w:r>
          <w:rPr>
            <w:rFonts w:eastAsiaTheme="minorEastAsia"/>
            <w:lang w:eastAsia="zh-CN"/>
          </w:rPr>
          <w:t xml:space="preserve"> </w:t>
        </w:r>
      </w:ins>
      <w:r>
        <w:rPr>
          <w:rFonts w:eastAsiaTheme="minorEastAsia"/>
          <w:lang w:eastAsia="zh-CN"/>
        </w:rPr>
        <w:t>deep learning algorithms for emotion recognition tasks.</w:t>
      </w:r>
    </w:p>
    <w:p w14:paraId="0D2C69E3" w14:textId="50060050" w:rsidR="00556C22" w:rsidRDefault="00735E5A">
      <w:pPr>
        <w:pStyle w:val="BodyText"/>
        <w:spacing w:before="119"/>
        <w:ind w:left="113" w:right="684"/>
        <w:rPr>
          <w:rFonts w:eastAsiaTheme="minorEastAsia" w:hint="eastAsia"/>
          <w:lang w:eastAsia="zh-CN"/>
        </w:rPr>
      </w:pPr>
      <w:r>
        <w:rPr>
          <w:rFonts w:eastAsiaTheme="minorEastAsia"/>
          <w:lang w:eastAsia="zh-CN"/>
        </w:rPr>
        <w:t xml:space="preserve">In addition to my coursework, I have completed several projects in Natural Language Processing (NLP) and Computer Vision, where I developed a strong familiarity with text and image processing techniques—key components in leveraging multimodal data for emotion recognition. For instance, I worked on a project where I applied machine learning algorithms to </w:t>
      </w:r>
      <w:proofErr w:type="spellStart"/>
      <w:r>
        <w:rPr>
          <w:rFonts w:eastAsiaTheme="minorEastAsia"/>
          <w:lang w:eastAsia="zh-CN"/>
        </w:rPr>
        <w:t>analy</w:t>
      </w:r>
      <w:del w:id="67" w:author="Josephine Schembri" w:date="2024-12-20T09:32:00Z" w16du:dateUtc="2024-12-20T09:32:00Z">
        <w:r w:rsidDel="00735E5A">
          <w:rPr>
            <w:rFonts w:eastAsiaTheme="minorEastAsia"/>
            <w:lang w:eastAsia="zh-CN"/>
          </w:rPr>
          <w:delText>z</w:delText>
        </w:r>
      </w:del>
      <w:ins w:id="68" w:author="Josephine Schembri" w:date="2024-12-20T09:32:00Z" w16du:dateUtc="2024-12-20T09:32:00Z">
        <w:r>
          <w:rPr>
            <w:rFonts w:eastAsiaTheme="minorEastAsia"/>
            <w:lang w:eastAsia="zh-CN"/>
          </w:rPr>
          <w:t>s</w:t>
        </w:r>
      </w:ins>
      <w:r>
        <w:rPr>
          <w:rFonts w:eastAsiaTheme="minorEastAsia"/>
          <w:lang w:eastAsia="zh-CN"/>
        </w:rPr>
        <w:t>e</w:t>
      </w:r>
      <w:proofErr w:type="spellEnd"/>
      <w:r>
        <w:rPr>
          <w:rFonts w:eastAsiaTheme="minorEastAsia"/>
          <w:lang w:eastAsia="zh-CN"/>
        </w:rPr>
        <w:t xml:space="preserve"> text data and use computer vision techniques to classify images.</w:t>
      </w:r>
      <w:ins w:id="69" w:author="Josephine Schembri" w:date="2024-12-20T09:33:00Z" w16du:dateUtc="2024-12-20T09:33:00Z">
        <w:r>
          <w:rPr>
            <w:rFonts w:eastAsiaTheme="minorEastAsia" w:hint="eastAsia"/>
            <w:lang w:eastAsia="zh-CN"/>
          </w:rPr>
          <w:t xml:space="preserve"> These projects have honed my ability to handle diverse data types, which will be instrumental in</w:t>
        </w:r>
      </w:ins>
      <w:del w:id="70" w:author="Josephine Schembri" w:date="2024-12-20T09:33:00Z" w16du:dateUtc="2024-12-20T09:33:00Z">
        <w:r w:rsidDel="00735E5A">
          <w:rPr>
            <w:rFonts w:eastAsiaTheme="minorEastAsia"/>
            <w:lang w:eastAsia="zh-CN"/>
          </w:rPr>
          <w:delText xml:space="preserve"> These projects have honed my ability to handle diverse data types, which will be instrumental for</w:delText>
        </w:r>
      </w:del>
      <w:r>
        <w:rPr>
          <w:rFonts w:eastAsiaTheme="minorEastAsia"/>
          <w:lang w:eastAsia="zh-CN"/>
        </w:rPr>
        <w:t xml:space="preserve"> my future research in multimodal emotion recognition.</w:t>
      </w:r>
    </w:p>
    <w:p w14:paraId="6457A878" w14:textId="3B4632B7" w:rsidR="00556C22" w:rsidRDefault="00735E5A">
      <w:pPr>
        <w:pStyle w:val="BodyText"/>
        <w:spacing w:before="119"/>
        <w:ind w:left="113" w:right="684"/>
        <w:rPr>
          <w:rFonts w:eastAsiaTheme="minorEastAsia" w:hint="eastAsia"/>
          <w:lang w:eastAsia="zh-CN"/>
        </w:rPr>
      </w:pPr>
      <w:r>
        <w:rPr>
          <w:rFonts w:eastAsiaTheme="minorEastAsia"/>
          <w:lang w:eastAsia="zh-CN"/>
        </w:rPr>
        <w:t xml:space="preserve">Moreover, I </w:t>
      </w:r>
      <w:del w:id="71" w:author="Josephine Schembri" w:date="2024-12-20T09:32:00Z" w16du:dateUtc="2024-12-20T09:32:00Z">
        <w:r w:rsidDel="00735E5A">
          <w:rPr>
            <w:rFonts w:eastAsiaTheme="minorEastAsia"/>
            <w:lang w:eastAsia="zh-CN"/>
          </w:rPr>
          <w:delText xml:space="preserve">successfully </w:delText>
        </w:r>
      </w:del>
      <w:r>
        <w:rPr>
          <w:rFonts w:eastAsiaTheme="minorEastAsia"/>
          <w:lang w:eastAsia="zh-CN"/>
        </w:rPr>
        <w:t xml:space="preserve">completed my master’s research project on deep learning, receiving outstanding marks and positive </w:t>
      </w:r>
      <w:del w:id="72" w:author="Josephine Schembri" w:date="2024-12-20T09:32:00Z" w16du:dateUtc="2024-12-20T09:32:00Z">
        <w:r w:rsidDel="00735E5A">
          <w:rPr>
            <w:rFonts w:eastAsiaTheme="minorEastAsia"/>
            <w:lang w:eastAsia="zh-CN"/>
          </w:rPr>
          <w:delText>feedback from my supervisors</w:delText>
        </w:r>
      </w:del>
      <w:ins w:id="73" w:author="Josephine Schembri" w:date="2024-12-20T09:32:00Z" w16du:dateUtc="2024-12-20T09:32:00Z">
        <w:r>
          <w:rPr>
            <w:rFonts w:eastAsiaTheme="minorEastAsia" w:hint="eastAsia"/>
            <w:lang w:eastAsia="zh-CN"/>
          </w:rPr>
          <w:t>supervisor feedback</w:t>
        </w:r>
      </w:ins>
      <w:r>
        <w:rPr>
          <w:rFonts w:eastAsiaTheme="minorEastAsia"/>
          <w:lang w:eastAsia="zh-CN"/>
        </w:rPr>
        <w:t xml:space="preserve">. In this project, I built a solid theoretical foundation in emerging </w:t>
      </w:r>
      <w:del w:id="74" w:author="Josephine Schembri" w:date="2024-12-20T09:33:00Z" w16du:dateUtc="2024-12-20T09:33:00Z">
        <w:r w:rsidDel="00735E5A">
          <w:rPr>
            <w:rFonts w:eastAsiaTheme="minorEastAsia"/>
            <w:lang w:eastAsia="zh-CN"/>
          </w:rPr>
          <w:delText xml:space="preserve">deep learning models, </w:delText>
        </w:r>
      </w:del>
      <w:ins w:id="75" w:author="Josephine Schembri" w:date="2024-12-20T09:33:00Z" w16du:dateUtc="2024-12-20T09:33:00Z">
        <w:r>
          <w:rPr>
            <w:rFonts w:eastAsiaTheme="minorEastAsia" w:hint="eastAsia"/>
            <w:lang w:eastAsia="zh-CN"/>
          </w:rPr>
          <w:t xml:space="preserve">deep-learning models and </w:t>
        </w:r>
      </w:ins>
      <w:r>
        <w:rPr>
          <w:rFonts w:eastAsiaTheme="minorEastAsia"/>
          <w:lang w:eastAsia="zh-CN"/>
        </w:rPr>
        <w:t>gained hands-on experience in data processing, feature extraction, model building, and evaluation</w:t>
      </w:r>
      <w:del w:id="76" w:author="Josephine Schembri" w:date="2024-12-20T09:32:00Z" w16du:dateUtc="2024-12-20T09:32:00Z">
        <w:r w:rsidDel="00735E5A">
          <w:rPr>
            <w:rFonts w:eastAsiaTheme="minorEastAsia"/>
            <w:lang w:eastAsia="zh-CN"/>
          </w:rPr>
          <w:delText>, and</w:delText>
        </w:r>
      </w:del>
      <w:ins w:id="77" w:author="Josephine Schembri" w:date="2024-12-20T09:32:00Z" w16du:dateUtc="2024-12-20T09:32:00Z">
        <w:r>
          <w:rPr>
            <w:rFonts w:eastAsiaTheme="minorEastAsia" w:hint="eastAsia"/>
            <w:lang w:eastAsia="zh-CN"/>
          </w:rPr>
          <w:t>. I also</w:t>
        </w:r>
      </w:ins>
      <w:r>
        <w:rPr>
          <w:rFonts w:eastAsiaTheme="minorEastAsia"/>
          <w:lang w:eastAsia="zh-CN"/>
        </w:rPr>
        <w:t xml:space="preserve"> enhanced my ability to conduct thorough literature reviews and academic writing. These skills are crucial for pursuing doctoral research in the field of AI.</w:t>
      </w:r>
    </w:p>
    <w:p w14:paraId="632B2194" w14:textId="1E5154B1" w:rsidR="00556C22" w:rsidRDefault="00735E5A">
      <w:pPr>
        <w:pStyle w:val="BodyText"/>
        <w:spacing w:before="119"/>
        <w:ind w:left="113" w:right="684"/>
        <w:rPr>
          <w:rFonts w:eastAsiaTheme="minorEastAsia" w:hint="eastAsia"/>
          <w:lang w:eastAsia="zh-CN"/>
        </w:rPr>
      </w:pPr>
      <w:r>
        <w:rPr>
          <w:rFonts w:eastAsiaTheme="minorEastAsia"/>
          <w:lang w:eastAsia="zh-CN"/>
        </w:rPr>
        <w:t xml:space="preserve">Currently, I </w:t>
      </w:r>
      <w:del w:id="78" w:author="Josephine Schembri" w:date="2024-12-20T09:32:00Z" w16du:dateUtc="2024-12-20T09:32:00Z">
        <w:r w:rsidDel="00735E5A">
          <w:rPr>
            <w:rFonts w:eastAsiaTheme="minorEastAsia"/>
            <w:lang w:eastAsia="zh-CN"/>
          </w:rPr>
          <w:delText>am working</w:delText>
        </w:r>
      </w:del>
      <w:ins w:id="79" w:author="Josephine Schembri" w:date="2024-12-20T09:32:00Z" w16du:dateUtc="2024-12-20T09:32:00Z">
        <w:r>
          <w:rPr>
            <w:rFonts w:eastAsiaTheme="minorEastAsia" w:hint="eastAsia"/>
            <w:lang w:eastAsia="zh-CN"/>
          </w:rPr>
          <w:t>work</w:t>
        </w:r>
      </w:ins>
      <w:r>
        <w:rPr>
          <w:rFonts w:eastAsiaTheme="minorEastAsia"/>
          <w:lang w:eastAsia="zh-CN"/>
        </w:rPr>
        <w:t xml:space="preserve"> as a Senior Algorithm Engineer at BYD, one of the world’s largest electric vehicle manufacturers, in the AI Lab department. My current project involves road surface recognition using multimodal data, including photographs and </w:t>
      </w:r>
      <w:del w:id="80" w:author="Josephine Schembri" w:date="2024-12-20T09:30:00Z" w16du:dateUtc="2024-12-20T09:30:00Z">
        <w:r w:rsidDel="00735E5A">
          <w:rPr>
            <w:rFonts w:eastAsiaTheme="minorEastAsia"/>
            <w:lang w:eastAsia="zh-CN"/>
          </w:rPr>
          <w:delText xml:space="preserve">tire </w:delText>
        </w:r>
      </w:del>
      <w:proofErr w:type="spellStart"/>
      <w:ins w:id="81" w:author="Josephine Schembri" w:date="2024-12-20T09:30:00Z" w16du:dateUtc="2024-12-20T09:30:00Z">
        <w:r>
          <w:rPr>
            <w:rFonts w:eastAsiaTheme="minorEastAsia" w:hint="eastAsia"/>
            <w:lang w:eastAsia="zh-CN"/>
          </w:rPr>
          <w:t>tyre</w:t>
        </w:r>
        <w:proofErr w:type="spellEnd"/>
        <w:r>
          <w:rPr>
            <w:rFonts w:eastAsiaTheme="minorEastAsia"/>
            <w:lang w:eastAsia="zh-CN"/>
          </w:rPr>
          <w:t xml:space="preserve"> </w:t>
        </w:r>
      </w:ins>
      <w:r>
        <w:rPr>
          <w:rFonts w:eastAsiaTheme="minorEastAsia"/>
          <w:lang w:eastAsia="zh-CN"/>
        </w:rPr>
        <w:t xml:space="preserve">noise. This experience has further strengthened my skills in processing and </w:t>
      </w:r>
      <w:del w:id="82" w:author="Josephine Schembri" w:date="2024-12-20T09:30:00Z" w16du:dateUtc="2024-12-20T09:30:00Z">
        <w:r w:rsidDel="00735E5A">
          <w:rPr>
            <w:rFonts w:eastAsiaTheme="minorEastAsia"/>
            <w:lang w:eastAsia="zh-CN"/>
          </w:rPr>
          <w:delText xml:space="preserve">analyzing </w:delText>
        </w:r>
      </w:del>
      <w:proofErr w:type="spellStart"/>
      <w:ins w:id="83" w:author="Josephine Schembri" w:date="2024-12-20T09:30:00Z" w16du:dateUtc="2024-12-20T09:30:00Z">
        <w:r>
          <w:rPr>
            <w:rFonts w:eastAsiaTheme="minorEastAsia" w:hint="eastAsia"/>
            <w:lang w:eastAsia="zh-CN"/>
          </w:rPr>
          <w:t>analysing</w:t>
        </w:r>
        <w:proofErr w:type="spellEnd"/>
        <w:r>
          <w:rPr>
            <w:rFonts w:eastAsiaTheme="minorEastAsia"/>
            <w:lang w:eastAsia="zh-CN"/>
          </w:rPr>
          <w:t xml:space="preserve"> </w:t>
        </w:r>
      </w:ins>
      <w:r>
        <w:rPr>
          <w:rFonts w:eastAsiaTheme="minorEastAsia"/>
          <w:lang w:eastAsia="zh-CN"/>
        </w:rPr>
        <w:t>data from various formats, which I believe will greatly benefit my doctoral research in multimodal emotion recognition.</w:t>
      </w:r>
    </w:p>
    <w:p w14:paraId="2723A794" w14:textId="24739945" w:rsidR="00556C22" w:rsidRDefault="00735E5A">
      <w:pPr>
        <w:pStyle w:val="BodyText"/>
        <w:spacing w:before="119"/>
        <w:ind w:left="113" w:right="684"/>
        <w:rPr>
          <w:rFonts w:eastAsiaTheme="minorEastAsia" w:hint="eastAsia"/>
          <w:lang w:eastAsia="zh-CN"/>
        </w:rPr>
      </w:pPr>
      <w:r>
        <w:rPr>
          <w:rFonts w:eastAsiaTheme="minorEastAsia"/>
          <w:lang w:eastAsia="zh-CN"/>
        </w:rPr>
        <w:t xml:space="preserve">More importantly, these research experiences have deepened my interest in advancing Artificial Intelligence research, as I firmly believe that AI has the potential to bring about significant advancements that will </w:t>
      </w:r>
      <w:del w:id="84" w:author="Josephine Schembri" w:date="2024-12-20T09:30:00Z" w16du:dateUtc="2024-12-20T09:30:00Z">
        <w:r w:rsidDel="00735E5A">
          <w:rPr>
            <w:rFonts w:eastAsiaTheme="minorEastAsia"/>
            <w:lang w:eastAsia="zh-CN"/>
          </w:rPr>
          <w:delText xml:space="preserve">revolutionize </w:delText>
        </w:r>
      </w:del>
      <w:proofErr w:type="spellStart"/>
      <w:ins w:id="85" w:author="Josephine Schembri" w:date="2024-12-20T09:30:00Z" w16du:dateUtc="2024-12-20T09:30:00Z">
        <w:r>
          <w:rPr>
            <w:rFonts w:eastAsiaTheme="minorEastAsia" w:hint="eastAsia"/>
            <w:lang w:eastAsia="zh-CN"/>
          </w:rPr>
          <w:t>revolutionise</w:t>
        </w:r>
        <w:proofErr w:type="spellEnd"/>
        <w:r>
          <w:rPr>
            <w:rFonts w:eastAsiaTheme="minorEastAsia"/>
            <w:lang w:eastAsia="zh-CN"/>
          </w:rPr>
          <w:t xml:space="preserve"> </w:t>
        </w:r>
      </w:ins>
      <w:r>
        <w:rPr>
          <w:rFonts w:eastAsiaTheme="minorEastAsia"/>
          <w:lang w:eastAsia="zh-CN"/>
        </w:rPr>
        <w:t>our daily lives and pave the way for a brighter future.</w:t>
      </w:r>
    </w:p>
    <w:p w14:paraId="406E84A5" w14:textId="77777777" w:rsidR="00556C22" w:rsidRDefault="00556C22">
      <w:pPr>
        <w:pStyle w:val="BodyText"/>
        <w:spacing w:before="119"/>
        <w:ind w:left="113" w:right="684"/>
        <w:rPr>
          <w:rFonts w:eastAsiaTheme="minorEastAsia" w:hint="eastAsia"/>
          <w:lang w:eastAsia="zh-CN"/>
        </w:rPr>
      </w:pPr>
    </w:p>
    <w:p w14:paraId="4DE090A8" w14:textId="77777777" w:rsidR="00556C22" w:rsidRDefault="00735E5A">
      <w:pPr>
        <w:pStyle w:val="Heading1"/>
        <w:numPr>
          <w:ilvl w:val="0"/>
          <w:numId w:val="1"/>
        </w:numPr>
        <w:tabs>
          <w:tab w:val="left" w:pos="472"/>
        </w:tabs>
        <w:spacing w:before="84"/>
      </w:pPr>
      <w:bookmarkStart w:id="86" w:name="3._The_context_"/>
      <w:bookmarkEnd w:id="86"/>
      <w:r>
        <w:rPr>
          <w:rFonts w:eastAsiaTheme="minorEastAsia"/>
          <w:lang w:eastAsia="zh-CN"/>
        </w:rPr>
        <w:t>Literature</w:t>
      </w:r>
      <w:r>
        <w:rPr>
          <w:rFonts w:eastAsiaTheme="minorEastAsia" w:hint="eastAsia"/>
          <w:lang w:eastAsia="zh-CN"/>
        </w:rPr>
        <w:t xml:space="preserve"> Review</w:t>
      </w:r>
    </w:p>
    <w:p w14:paraId="6CF387FD" w14:textId="064C01B8" w:rsidR="00556C22" w:rsidRDefault="00735E5A">
      <w:pPr>
        <w:pStyle w:val="BodyText"/>
        <w:spacing w:before="120"/>
        <w:ind w:left="113" w:right="685"/>
        <w:rPr>
          <w:rFonts w:eastAsiaTheme="minorEastAsia" w:hint="eastAsia"/>
          <w:lang w:eastAsia="zh-CN"/>
        </w:rPr>
      </w:pPr>
      <w:r>
        <w:rPr>
          <w:rFonts w:eastAsiaTheme="minorEastAsia" w:hint="eastAsia"/>
          <w:lang w:eastAsia="zh-CN"/>
        </w:rPr>
        <w:t xml:space="preserve">The biggest difference between multimodal </w:t>
      </w:r>
      <w:del w:id="87" w:author="Josephine Schembri" w:date="2024-12-20T09:33:00Z" w16du:dateUtc="2024-12-20T09:33:00Z">
        <w:r w:rsidDel="00735E5A">
          <w:rPr>
            <w:rFonts w:eastAsiaTheme="minorEastAsia" w:hint="eastAsia"/>
            <w:lang w:eastAsia="zh-CN"/>
          </w:rPr>
          <w:delText xml:space="preserve">analysis </w:delText>
        </w:r>
      </w:del>
      <w:r>
        <w:rPr>
          <w:rFonts w:eastAsiaTheme="minorEastAsia" w:hint="eastAsia"/>
          <w:lang w:eastAsia="zh-CN"/>
        </w:rPr>
        <w:t xml:space="preserve">and unimodal analysis is that </w:t>
      </w:r>
      <w:r>
        <w:rPr>
          <w:rFonts w:eastAsiaTheme="minorEastAsia"/>
          <w:lang w:eastAsia="zh-CN"/>
        </w:rPr>
        <w:t>multimodal</w:t>
      </w:r>
      <w:r>
        <w:rPr>
          <w:rFonts w:eastAsiaTheme="minorEastAsia" w:hint="eastAsia"/>
          <w:lang w:eastAsia="zh-CN"/>
        </w:rPr>
        <w:t xml:space="preserve"> analysis mines not only the information in one modality but also the interactive information between multiple modalities by applying data fusion </w:t>
      </w:r>
      <w:r>
        <w:rPr>
          <w:rFonts w:eastAsiaTheme="minorEastAsia"/>
          <w:lang w:eastAsia="zh-CN"/>
        </w:rPr>
        <w:t>technique</w:t>
      </w:r>
      <w:r>
        <w:rPr>
          <w:rFonts w:eastAsiaTheme="minorEastAsia" w:hint="eastAsia"/>
          <w:lang w:eastAsia="zh-CN"/>
        </w:rPr>
        <w:t xml:space="preserve">s. Generally speaking, </w:t>
      </w:r>
      <w:del w:id="88" w:author="Josephine Schembri" w:date="2024-12-20T09:33:00Z" w16du:dateUtc="2024-12-20T09:33:00Z">
        <w:r w:rsidDel="00735E5A">
          <w:rPr>
            <w:rFonts w:eastAsiaTheme="minorEastAsia"/>
            <w:lang w:eastAsia="zh-CN"/>
          </w:rPr>
          <w:delText>there</w:delText>
        </w:r>
        <w:r w:rsidDel="00735E5A">
          <w:rPr>
            <w:rFonts w:eastAsiaTheme="minorEastAsia" w:hint="eastAsia"/>
            <w:lang w:eastAsia="zh-CN"/>
          </w:rPr>
          <w:delText xml:space="preserve"> are three kinds of data fusion used by </w:delText>
        </w:r>
        <w:r w:rsidDel="00735E5A">
          <w:rPr>
            <w:rFonts w:eastAsiaTheme="minorEastAsia"/>
            <w:lang w:eastAsia="zh-CN"/>
          </w:rPr>
          <w:delText>previous</w:delText>
        </w:r>
        <w:r w:rsidDel="00735E5A">
          <w:rPr>
            <w:rFonts w:eastAsiaTheme="minorEastAsia" w:hint="eastAsia"/>
            <w:lang w:eastAsia="zh-CN"/>
          </w:rPr>
          <w:delText xml:space="preserve"> researchers</w:delText>
        </w:r>
      </w:del>
      <w:ins w:id="89" w:author="Josephine Schembri" w:date="2024-12-20T09:33:00Z" w16du:dateUtc="2024-12-20T09:33:00Z">
        <w:r>
          <w:rPr>
            <w:rFonts w:eastAsiaTheme="minorEastAsia" w:hint="eastAsia"/>
            <w:lang w:eastAsia="zh-CN"/>
          </w:rPr>
          <w:t>previous researchers used three kinds of data fusion</w:t>
        </w:r>
      </w:ins>
      <w:r>
        <w:rPr>
          <w:rFonts w:eastAsiaTheme="minorEastAsia" w:hint="eastAsia"/>
          <w:lang w:eastAsia="zh-CN"/>
        </w:rPr>
        <w:t xml:space="preserve">. </w:t>
      </w:r>
    </w:p>
    <w:p w14:paraId="0716668C" w14:textId="56342058" w:rsidR="00556C22" w:rsidRDefault="00735E5A">
      <w:pPr>
        <w:pStyle w:val="BodyText"/>
        <w:spacing w:before="120"/>
        <w:ind w:left="113" w:right="685"/>
        <w:rPr>
          <w:rFonts w:eastAsiaTheme="minorEastAsia" w:hint="eastAsia"/>
          <w:lang w:eastAsia="zh-CN"/>
        </w:rPr>
      </w:pPr>
      <w:r>
        <w:rPr>
          <w:rFonts w:eastAsiaTheme="minorEastAsia" w:hint="eastAsia"/>
          <w:lang w:eastAsia="zh-CN"/>
        </w:rPr>
        <w:lastRenderedPageBreak/>
        <w:t xml:space="preserve">The first one is called Early Fusion. </w:t>
      </w:r>
      <w:r>
        <w:rPr>
          <w:rFonts w:eastAsiaTheme="minorEastAsia"/>
          <w:lang w:eastAsia="zh-CN"/>
        </w:rPr>
        <w:t xml:space="preserve">Early fusion methods concatenate multimodal features into a </w:t>
      </w:r>
      <w:r>
        <w:rPr>
          <w:rFonts w:eastAsiaTheme="minorEastAsia"/>
          <w:lang w:eastAsia="zh-CN"/>
        </w:rPr>
        <w:t>single model input</w:t>
      </w:r>
      <w:del w:id="90" w:author="Josephine Schembri" w:date="2024-12-20T09:31:00Z" w16du:dateUtc="2024-12-20T09:31:00Z">
        <w:r w:rsidDel="00735E5A">
          <w:rPr>
            <w:rFonts w:eastAsiaTheme="minorEastAsia"/>
            <w:lang w:eastAsia="zh-CN"/>
          </w:rPr>
          <w:delText>,</w:delText>
        </w:r>
      </w:del>
      <w:r>
        <w:rPr>
          <w:rFonts w:eastAsiaTheme="minorEastAsia"/>
          <w:lang w:eastAsia="zh-CN"/>
        </w:rPr>
        <w:t xml:space="preserve"> rather than </w:t>
      </w:r>
      <w:del w:id="91" w:author="Josephine Schembri" w:date="2024-12-20T09:31:00Z" w16du:dateUtc="2024-12-20T09:31:00Z">
        <w:r w:rsidDel="00735E5A">
          <w:rPr>
            <w:rFonts w:eastAsiaTheme="minorEastAsia"/>
            <w:lang w:eastAsia="zh-CN"/>
          </w:rPr>
          <w:delText xml:space="preserve">modeling </w:delText>
        </w:r>
      </w:del>
      <w:ins w:id="92" w:author="Josephine Schembri" w:date="2024-12-20T09:31:00Z" w16du:dateUtc="2024-12-20T09:31:00Z">
        <w:r>
          <w:rPr>
            <w:rFonts w:eastAsiaTheme="minorEastAsia" w:hint="eastAsia"/>
            <w:lang w:eastAsia="zh-CN"/>
          </w:rPr>
          <w:t>modelling</w:t>
        </w:r>
        <w:r>
          <w:rPr>
            <w:rFonts w:eastAsiaTheme="minorEastAsia"/>
            <w:lang w:eastAsia="zh-CN"/>
          </w:rPr>
          <w:t xml:space="preserve"> </w:t>
        </w:r>
      </w:ins>
      <w:r>
        <w:rPr>
          <w:rFonts w:eastAsiaTheme="minorEastAsia"/>
          <w:lang w:eastAsia="zh-CN"/>
        </w:rPr>
        <w:t>the input features of each modality separately.</w:t>
      </w:r>
      <w:r>
        <w:rPr>
          <w:rFonts w:eastAsiaTheme="minorEastAsia" w:hint="eastAsia"/>
          <w:lang w:eastAsia="zh-CN"/>
        </w:rPr>
        <w:t xml:space="preserve"> </w:t>
      </w:r>
      <w:r>
        <w:rPr>
          <w:rFonts w:eastAsiaTheme="minorEastAsia"/>
          <w:lang w:eastAsia="zh-CN"/>
        </w:rPr>
        <w:t>This approach relies on a general model</w:t>
      </w:r>
      <w:r>
        <w:rPr>
          <w:rFonts w:eastAsiaTheme="minorEastAsia" w:hint="eastAsia"/>
          <w:lang w:eastAsia="zh-CN"/>
        </w:rPr>
        <w:t xml:space="preserve"> </w:t>
      </w:r>
      <w:r>
        <w:rPr>
          <w:rFonts w:eastAsiaTheme="minorEastAsia"/>
          <w:lang w:eastAsia="zh-CN"/>
        </w:rPr>
        <w:t xml:space="preserve">to learn the internal information of each modality and the interaction information between modalities without requiring </w:t>
      </w:r>
      <w:ins w:id="93" w:author="Josephine Schembri" w:date="2024-12-20T09:31:00Z" w16du:dateUtc="2024-12-20T09:31:00Z">
        <w:r>
          <w:rPr>
            <w:rFonts w:eastAsiaTheme="minorEastAsia" w:hint="eastAsia"/>
            <w:lang w:eastAsia="zh-CN"/>
          </w:rPr>
          <w:t xml:space="preserve">a </w:t>
        </w:r>
      </w:ins>
      <w:r>
        <w:rPr>
          <w:rFonts w:eastAsiaTheme="minorEastAsia"/>
          <w:lang w:eastAsia="zh-CN"/>
        </w:rPr>
        <w:t>specific model design. Hazarika</w:t>
      </w:r>
      <w:r>
        <w:rPr>
          <w:rFonts w:eastAsiaTheme="minorEastAsia" w:hint="eastAsia"/>
          <w:lang w:eastAsia="zh-CN"/>
        </w:rPr>
        <w:t xml:space="preserve"> et al. </w:t>
      </w:r>
      <w:hyperlink w:anchor="ref7" w:history="1">
        <w:r>
          <w:rPr>
            <w:rStyle w:val="Hyperlink"/>
            <w:rFonts w:eastAsiaTheme="minorEastAsia" w:hint="eastAsia"/>
            <w:lang w:eastAsia="zh-CN"/>
          </w:rPr>
          <w:t>[7]</w:t>
        </w:r>
      </w:hyperlink>
      <w:r>
        <w:rPr>
          <w:rFonts w:eastAsiaTheme="minorEastAsia" w:hint="eastAsia"/>
          <w:lang w:eastAsia="zh-CN"/>
        </w:rPr>
        <w:t xml:space="preserve"> </w:t>
      </w:r>
      <w:del w:id="94" w:author="Josephine Schembri" w:date="2024-12-20T09:31:00Z" w16du:dateUtc="2024-12-20T09:31:00Z">
        <w:r w:rsidDel="00735E5A">
          <w:rPr>
            <w:rFonts w:eastAsiaTheme="minorEastAsia"/>
            <w:lang w:eastAsia="zh-CN"/>
          </w:rPr>
          <w:delText>generate</w:delText>
        </w:r>
        <w:r w:rsidDel="00735E5A">
          <w:rPr>
            <w:rFonts w:eastAsiaTheme="minorEastAsia" w:hint="eastAsia"/>
            <w:lang w:eastAsia="zh-CN"/>
          </w:rPr>
          <w:delText>s</w:delText>
        </w:r>
        <w:r w:rsidDel="00735E5A">
          <w:rPr>
            <w:rFonts w:eastAsiaTheme="minorEastAsia"/>
            <w:lang w:eastAsia="zh-CN"/>
          </w:rPr>
          <w:delText xml:space="preserve"> </w:delText>
        </w:r>
        <w:r w:rsidDel="00735E5A">
          <w:rPr>
            <w:rFonts w:eastAsiaTheme="minorEastAsia" w:hint="eastAsia"/>
            <w:lang w:eastAsia="zh-CN"/>
          </w:rPr>
          <w:delText>the</w:delText>
        </w:r>
        <w:r w:rsidDel="00735E5A">
          <w:rPr>
            <w:rFonts w:eastAsiaTheme="minorEastAsia"/>
            <w:lang w:eastAsia="zh-CN"/>
          </w:rPr>
          <w:delText xml:space="preserve"> final representation of an utterance by concatenating all three multimodal features</w:delText>
        </w:r>
        <w:r w:rsidDel="00735E5A">
          <w:rPr>
            <w:rFonts w:eastAsiaTheme="minorEastAsia" w:hint="eastAsia"/>
            <w:lang w:eastAsia="zh-CN"/>
          </w:rPr>
          <w:delText xml:space="preserve"> including textual features, audio features, and visual features</w:delText>
        </w:r>
      </w:del>
      <w:ins w:id="95" w:author="Josephine Schembri" w:date="2024-12-20T09:31:00Z" w16du:dateUtc="2024-12-20T09:31:00Z">
        <w:r>
          <w:rPr>
            <w:rFonts w:eastAsiaTheme="minorEastAsia" w:hint="eastAsia"/>
            <w:lang w:eastAsia="zh-CN"/>
          </w:rPr>
          <w:t>generate the final representation of an utterance by concatenating all three multimodal features, including textual</w:t>
        </w:r>
      </w:ins>
      <w:ins w:id="96" w:author="Josephine Schembri" w:date="2024-12-20T09:33:00Z" w16du:dateUtc="2024-12-20T09:33:00Z">
        <w:r>
          <w:rPr>
            <w:rFonts w:eastAsiaTheme="minorEastAsia" w:hint="eastAsia"/>
            <w:lang w:eastAsia="zh-CN"/>
          </w:rPr>
          <w:t>, audio</w:t>
        </w:r>
      </w:ins>
      <w:ins w:id="97" w:author="Josephine Schembri" w:date="2024-12-20T09:31:00Z" w16du:dateUtc="2024-12-20T09:31:00Z">
        <w:r>
          <w:rPr>
            <w:rFonts w:eastAsiaTheme="minorEastAsia" w:hint="eastAsia"/>
            <w:lang w:eastAsia="zh-CN"/>
          </w:rPr>
          <w:t>, and visual features,</w:t>
        </w:r>
      </w:ins>
      <w:r>
        <w:rPr>
          <w:rFonts w:eastAsiaTheme="minorEastAsia" w:hint="eastAsia"/>
          <w:lang w:eastAsia="zh-CN"/>
        </w:rPr>
        <w:t xml:space="preserve"> </w:t>
      </w:r>
      <w:r>
        <w:rPr>
          <w:rFonts w:eastAsiaTheme="minorEastAsia"/>
          <w:lang w:eastAsia="zh-CN"/>
        </w:rPr>
        <w:t>wit</w:t>
      </w:r>
      <w:r>
        <w:rPr>
          <w:rFonts w:eastAsiaTheme="minorEastAsia" w:hint="eastAsia"/>
          <w:lang w:eastAsia="zh-CN"/>
        </w:rPr>
        <w:t xml:space="preserve">h linear combination and nonlinear </w:t>
      </w:r>
      <w:r>
        <w:rPr>
          <w:rFonts w:eastAsiaTheme="minorEastAsia"/>
          <w:lang w:eastAsia="zh-CN"/>
        </w:rPr>
        <w:t>activatio</w:t>
      </w:r>
      <w:r>
        <w:rPr>
          <w:rFonts w:eastAsiaTheme="minorEastAsia" w:hint="eastAsia"/>
          <w:lang w:eastAsia="zh-CN"/>
        </w:rPr>
        <w:t xml:space="preserve">n function tanh. </w:t>
      </w:r>
      <w:r>
        <w:rPr>
          <w:rFonts w:eastAsiaTheme="minorEastAsia"/>
          <w:lang w:eastAsia="zh-CN"/>
        </w:rPr>
        <w:t>Morency</w:t>
      </w:r>
      <w:r>
        <w:rPr>
          <w:rFonts w:eastAsiaTheme="minorEastAsia" w:hint="eastAsia"/>
          <w:lang w:eastAsia="zh-CN"/>
        </w:rPr>
        <w:t xml:space="preserve"> et al. </w:t>
      </w:r>
      <w:hyperlink w:anchor="ref8" w:history="1">
        <w:r>
          <w:rPr>
            <w:rStyle w:val="Hyperlink"/>
            <w:rFonts w:eastAsiaTheme="minorEastAsia" w:hint="eastAsia"/>
            <w:lang w:eastAsia="zh-CN"/>
          </w:rPr>
          <w:t>[8]</w:t>
        </w:r>
      </w:hyperlink>
      <w:r>
        <w:rPr>
          <w:rFonts w:eastAsiaTheme="minorEastAsia" w:hint="eastAsia"/>
          <w:lang w:eastAsia="zh-CN"/>
        </w:rPr>
        <w:t xml:space="preserve"> fuse multimodal features by </w:t>
      </w:r>
      <w:del w:id="98" w:author="Josephine Schembri" w:date="2024-12-20T09:33:00Z" w16du:dateUtc="2024-12-20T09:33:00Z">
        <w:r w:rsidDel="00735E5A">
          <w:rPr>
            <w:rFonts w:eastAsiaTheme="minorEastAsia" w:hint="eastAsia"/>
            <w:lang w:eastAsia="zh-CN"/>
          </w:rPr>
          <w:delText xml:space="preserve">taking </w:delText>
        </w:r>
      </w:del>
      <w:del w:id="99" w:author="Josephine Schembri" w:date="2024-12-20T09:31:00Z" w16du:dateUtc="2024-12-20T09:31:00Z">
        <w:r w:rsidDel="00735E5A">
          <w:rPr>
            <w:rFonts w:eastAsiaTheme="minorEastAsia" w:hint="eastAsia"/>
            <w:lang w:eastAsia="zh-CN"/>
          </w:rPr>
          <w:delText xml:space="preserve">average of each modality according to certain time clip and input the </w:delText>
        </w:r>
        <w:r w:rsidDel="00735E5A">
          <w:rPr>
            <w:rFonts w:eastAsiaTheme="minorEastAsia"/>
            <w:lang w:eastAsia="zh-CN"/>
          </w:rPr>
          <w:delText>consternat</w:delText>
        </w:r>
        <w:r w:rsidDel="00735E5A">
          <w:rPr>
            <w:rFonts w:eastAsiaTheme="minorEastAsia" w:hint="eastAsia"/>
            <w:lang w:eastAsia="zh-CN"/>
          </w:rPr>
          <w:delText xml:space="preserve">ed feature into </w:delText>
        </w:r>
      </w:del>
      <w:ins w:id="100" w:author="Josephine Schembri" w:date="2024-12-20T09:33:00Z" w16du:dateUtc="2024-12-20T09:33:00Z">
        <w:r>
          <w:rPr>
            <w:rFonts w:eastAsiaTheme="minorEastAsia" w:hint="eastAsia"/>
            <w:lang w:eastAsia="zh-CN"/>
          </w:rPr>
          <w:t>averaging</w:t>
        </w:r>
      </w:ins>
      <w:ins w:id="101" w:author="Josephine Schembri" w:date="2024-12-20T09:31:00Z" w16du:dateUtc="2024-12-20T09:31:00Z">
        <w:r>
          <w:rPr>
            <w:rFonts w:eastAsiaTheme="minorEastAsia" w:hint="eastAsia"/>
            <w:lang w:eastAsia="zh-CN"/>
          </w:rPr>
          <w:t xml:space="preserve"> each modality according to a certain time clip and inputting the consternated feature into the </w:t>
        </w:r>
      </w:ins>
      <w:r>
        <w:rPr>
          <w:rFonts w:eastAsiaTheme="minorEastAsia" w:hint="eastAsia"/>
          <w:lang w:eastAsia="zh-CN"/>
        </w:rPr>
        <w:t xml:space="preserve">Hidden Markov Model. The advantage of </w:t>
      </w:r>
      <w:del w:id="102" w:author="Josephine Schembri" w:date="2024-12-20T09:31:00Z" w16du:dateUtc="2024-12-20T09:31:00Z">
        <w:r w:rsidDel="00735E5A">
          <w:rPr>
            <w:rFonts w:eastAsiaTheme="minorEastAsia" w:hint="eastAsia"/>
            <w:lang w:eastAsia="zh-CN"/>
          </w:rPr>
          <w:delText xml:space="preserve">the </w:delText>
        </w:r>
      </w:del>
      <w:r>
        <w:rPr>
          <w:rFonts w:eastAsiaTheme="minorEastAsia" w:hint="eastAsia"/>
          <w:lang w:eastAsia="zh-CN"/>
        </w:rPr>
        <w:t xml:space="preserve">early fusion is that there is no need to design a </w:t>
      </w:r>
      <w:r>
        <w:rPr>
          <w:rFonts w:eastAsiaTheme="minorEastAsia"/>
          <w:lang w:eastAsia="zh-CN"/>
        </w:rPr>
        <w:t>specific</w:t>
      </w:r>
      <w:r>
        <w:rPr>
          <w:rFonts w:eastAsiaTheme="minorEastAsia" w:hint="eastAsia"/>
          <w:lang w:eastAsia="zh-CN"/>
        </w:rPr>
        <w:t xml:space="preserve"> model to make it fit each modality involved. The disadvantage is that it is easy to ignore the important and o</w:t>
      </w:r>
      <w:r>
        <w:rPr>
          <w:rFonts w:eastAsiaTheme="minorEastAsia"/>
          <w:lang w:eastAsia="zh-CN"/>
        </w:rPr>
        <w:t>bscure</w:t>
      </w:r>
      <w:r>
        <w:rPr>
          <w:rFonts w:eastAsiaTheme="minorEastAsia" w:hint="eastAsia"/>
          <w:lang w:eastAsia="zh-CN"/>
        </w:rPr>
        <w:t xml:space="preserve"> information in the data if we don</w:t>
      </w:r>
      <w:r>
        <w:rPr>
          <w:rFonts w:eastAsiaTheme="minorEastAsia"/>
          <w:lang w:eastAsia="zh-CN"/>
        </w:rPr>
        <w:t>’</w:t>
      </w:r>
      <w:r>
        <w:rPr>
          <w:rFonts w:eastAsiaTheme="minorEastAsia" w:hint="eastAsia"/>
          <w:lang w:eastAsia="zh-CN"/>
        </w:rPr>
        <w:t xml:space="preserve">t train models for each modality separately. </w:t>
      </w:r>
    </w:p>
    <w:p w14:paraId="3B877158" w14:textId="3E1A1E2B" w:rsidR="00556C22" w:rsidRDefault="00735E5A">
      <w:pPr>
        <w:pStyle w:val="BodyText"/>
        <w:spacing w:before="120"/>
        <w:ind w:left="113" w:right="685"/>
        <w:rPr>
          <w:rFonts w:eastAsiaTheme="minorEastAsia" w:hint="eastAsia"/>
          <w:lang w:eastAsia="zh-CN"/>
        </w:rPr>
      </w:pPr>
      <w:r>
        <w:rPr>
          <w:rFonts w:eastAsiaTheme="minorEastAsia" w:hint="eastAsia"/>
          <w:lang w:eastAsia="zh-CN"/>
        </w:rPr>
        <w:t>Late Fusion</w:t>
      </w:r>
      <w:r>
        <w:rPr>
          <w:rFonts w:eastAsiaTheme="minorEastAsia"/>
          <w:lang w:eastAsia="zh-CN"/>
        </w:rPr>
        <w:t xml:space="preserve">, in contrast, trains separate models for each modality and combines their predictions at the decision level. This fusion strategy applies different algorithms for different modalities and uses methods such as voting to make the final decision. For instance, Huang et al. </w:t>
      </w:r>
      <w:hyperlink w:anchor="ref9" w:history="1">
        <w:r>
          <w:rPr>
            <w:rStyle w:val="Hyperlink"/>
            <w:rFonts w:eastAsiaTheme="minorEastAsia"/>
            <w:lang w:eastAsia="zh-CN"/>
          </w:rPr>
          <w:t>[</w:t>
        </w:r>
        <w:r>
          <w:rPr>
            <w:rStyle w:val="Hyperlink"/>
            <w:rFonts w:eastAsiaTheme="minorEastAsia" w:hint="eastAsia"/>
            <w:lang w:eastAsia="zh-CN"/>
          </w:rPr>
          <w:t>9</w:t>
        </w:r>
        <w:r>
          <w:rPr>
            <w:rStyle w:val="Hyperlink"/>
            <w:rFonts w:eastAsiaTheme="minorEastAsia"/>
            <w:lang w:eastAsia="zh-CN"/>
          </w:rPr>
          <w:t>]</w:t>
        </w:r>
      </w:hyperlink>
      <w:r>
        <w:rPr>
          <w:rFonts w:eastAsiaTheme="minorEastAsia"/>
          <w:lang w:eastAsia="zh-CN"/>
        </w:rPr>
        <w:t xml:space="preserve"> combined facial expressions with EEG by running a neural network on facial expressions and an SVM on EEG</w:t>
      </w:r>
      <w:del w:id="103" w:author="Josephine Schembri" w:date="2024-12-20T09:31:00Z" w16du:dateUtc="2024-12-20T09:31:00Z">
        <w:r w:rsidDel="00735E5A">
          <w:rPr>
            <w:rFonts w:eastAsiaTheme="minorEastAsia"/>
            <w:lang w:eastAsia="zh-CN"/>
          </w:rPr>
          <w:delText>,</w:delText>
        </w:r>
      </w:del>
      <w:r>
        <w:rPr>
          <w:rFonts w:eastAsiaTheme="minorEastAsia"/>
          <w:lang w:eastAsia="zh-CN"/>
        </w:rPr>
        <w:t xml:space="preserve"> and then fused the decisions using sum and production rules. Abburi et al. </w:t>
      </w:r>
      <w:hyperlink w:anchor="ref10" w:history="1">
        <w:r>
          <w:rPr>
            <w:rStyle w:val="Hyperlink"/>
            <w:rFonts w:eastAsiaTheme="minorEastAsia"/>
            <w:lang w:eastAsia="zh-CN"/>
          </w:rPr>
          <w:t>[</w:t>
        </w:r>
        <w:r>
          <w:rPr>
            <w:rStyle w:val="Hyperlink"/>
            <w:rFonts w:eastAsiaTheme="minorEastAsia" w:hint="eastAsia"/>
            <w:lang w:eastAsia="zh-CN"/>
          </w:rPr>
          <w:t>10</w:t>
        </w:r>
        <w:r>
          <w:rPr>
            <w:rStyle w:val="Hyperlink"/>
            <w:rFonts w:eastAsiaTheme="minorEastAsia"/>
            <w:lang w:eastAsia="zh-CN"/>
          </w:rPr>
          <w:t>]</w:t>
        </w:r>
      </w:hyperlink>
      <w:r>
        <w:rPr>
          <w:rFonts w:eastAsiaTheme="minorEastAsia"/>
          <w:lang w:eastAsia="zh-CN"/>
        </w:rPr>
        <w:t xml:space="preserve"> trained GMM and neural networks on audio features and SVM on text, then averaged the results to make the final decision. While late fusion </w:t>
      </w:r>
      <w:del w:id="104" w:author="Josephine Schembri" w:date="2024-12-20T09:33:00Z" w16du:dateUtc="2024-12-20T09:33:00Z">
        <w:r w:rsidDel="00735E5A">
          <w:rPr>
            <w:rFonts w:eastAsiaTheme="minorEastAsia"/>
            <w:lang w:eastAsia="zh-CN"/>
          </w:rPr>
          <w:delText>captures modality-specific information effectively, it lacks the ability to</w:delText>
        </w:r>
      </w:del>
      <w:ins w:id="105" w:author="Josephine Schembri" w:date="2024-12-20T09:33:00Z" w16du:dateUtc="2024-12-20T09:33:00Z">
        <w:r>
          <w:rPr>
            <w:rFonts w:eastAsiaTheme="minorEastAsia" w:hint="eastAsia"/>
            <w:lang w:eastAsia="zh-CN"/>
          </w:rPr>
          <w:t>effectively captures modality-specific information, it cannot</w:t>
        </w:r>
      </w:ins>
      <w:r>
        <w:rPr>
          <w:rFonts w:eastAsiaTheme="minorEastAsia"/>
          <w:lang w:eastAsia="zh-CN"/>
        </w:rPr>
        <w:t xml:space="preserve"> model interactions between modalities, which may limit its performance in complex scenarios.</w:t>
      </w:r>
      <w:r>
        <w:rPr>
          <w:rFonts w:eastAsiaTheme="minorEastAsia" w:hint="eastAsia"/>
          <w:lang w:eastAsia="zh-CN"/>
        </w:rPr>
        <w:t xml:space="preserve">  </w:t>
      </w:r>
    </w:p>
    <w:p w14:paraId="53898BCC" w14:textId="52D4C9E3" w:rsidR="00556C22" w:rsidRDefault="00735E5A">
      <w:pPr>
        <w:pStyle w:val="BodyText"/>
        <w:spacing w:before="120"/>
        <w:ind w:left="113" w:right="685"/>
        <w:rPr>
          <w:rFonts w:eastAsiaTheme="minorEastAsia" w:hint="eastAsia"/>
          <w:lang w:eastAsia="zh-CN"/>
        </w:rPr>
      </w:pPr>
      <w:r>
        <w:rPr>
          <w:rFonts w:eastAsiaTheme="minorEastAsia" w:hint="eastAsia"/>
          <w:lang w:eastAsia="zh-CN"/>
        </w:rPr>
        <w:t xml:space="preserve">The third one is called Multimodal </w:t>
      </w:r>
      <w:r>
        <w:rPr>
          <w:rFonts w:eastAsiaTheme="minorEastAsia"/>
          <w:lang w:eastAsia="zh-CN"/>
        </w:rPr>
        <w:t>Information</w:t>
      </w:r>
      <w:r>
        <w:rPr>
          <w:rFonts w:eastAsiaTheme="minorEastAsia" w:hint="eastAsia"/>
          <w:lang w:eastAsia="zh-CN"/>
        </w:rPr>
        <w:t xml:space="preserve"> Fusion. This method combines the logic of </w:t>
      </w:r>
      <w:r>
        <w:rPr>
          <w:rFonts w:eastAsiaTheme="minorEastAsia"/>
          <w:lang w:eastAsia="zh-CN"/>
        </w:rPr>
        <w:t>early</w:t>
      </w:r>
      <w:r>
        <w:rPr>
          <w:rFonts w:eastAsiaTheme="minorEastAsia" w:hint="eastAsia"/>
          <w:lang w:eastAsia="zh-CN"/>
        </w:rPr>
        <w:t xml:space="preserve"> fusion and late fusion. </w:t>
      </w:r>
      <w:del w:id="106" w:author="Josephine Schembri" w:date="2024-12-20T09:31:00Z" w16du:dateUtc="2024-12-20T09:31:00Z">
        <w:r w:rsidDel="00735E5A">
          <w:rPr>
            <w:rFonts w:eastAsiaTheme="minorEastAsia" w:hint="eastAsia"/>
            <w:lang w:eastAsia="zh-CN"/>
          </w:rPr>
          <w:delText xml:space="preserve">Same as </w:delText>
        </w:r>
      </w:del>
      <w:ins w:id="107" w:author="Josephine Schembri" w:date="2024-12-20T09:31:00Z" w16du:dateUtc="2024-12-20T09:31:00Z">
        <w:r>
          <w:rPr>
            <w:rFonts w:eastAsiaTheme="minorEastAsia" w:hint="eastAsia"/>
            <w:lang w:eastAsia="zh-CN"/>
          </w:rPr>
          <w:t xml:space="preserve">As with </w:t>
        </w:r>
      </w:ins>
      <w:r>
        <w:rPr>
          <w:rFonts w:eastAsiaTheme="minorEastAsia" w:hint="eastAsia"/>
          <w:lang w:eastAsia="zh-CN"/>
        </w:rPr>
        <w:t xml:space="preserve">the late fusion, </w:t>
      </w:r>
      <w:r>
        <w:rPr>
          <w:rFonts w:eastAsiaTheme="minorEastAsia"/>
          <w:lang w:eastAsia="zh-CN"/>
        </w:rPr>
        <w:t>it</w:t>
      </w:r>
      <w:r>
        <w:rPr>
          <w:rFonts w:eastAsiaTheme="minorEastAsia" w:hint="eastAsia"/>
          <w:lang w:eastAsia="zh-CN"/>
        </w:rPr>
        <w:t xml:space="preserve"> will train </w:t>
      </w:r>
      <w:r>
        <w:rPr>
          <w:rFonts w:eastAsiaTheme="minorEastAsia"/>
          <w:lang w:eastAsia="zh-CN"/>
        </w:rPr>
        <w:t>model</w:t>
      </w:r>
      <w:r>
        <w:rPr>
          <w:rFonts w:eastAsiaTheme="minorEastAsia" w:hint="eastAsia"/>
          <w:lang w:eastAsia="zh-CN"/>
        </w:rPr>
        <w:t xml:space="preserve">s </w:t>
      </w:r>
      <w:r>
        <w:rPr>
          <w:rFonts w:eastAsiaTheme="minorEastAsia"/>
          <w:lang w:eastAsia="zh-CN"/>
        </w:rPr>
        <w:t>separately</w:t>
      </w:r>
      <w:r>
        <w:rPr>
          <w:rFonts w:eastAsiaTheme="minorEastAsia" w:hint="eastAsia"/>
          <w:lang w:eastAsia="zh-CN"/>
        </w:rPr>
        <w:t xml:space="preserve"> on each modality. Then</w:t>
      </w:r>
      <w:ins w:id="108" w:author="Josephine Schembri" w:date="2024-12-20T09:31:00Z" w16du:dateUtc="2024-12-20T09:31:00Z">
        <w:r>
          <w:rPr>
            <w:rFonts w:eastAsiaTheme="minorEastAsia" w:hint="eastAsia"/>
            <w:lang w:eastAsia="zh-CN"/>
          </w:rPr>
          <w:t>,</w:t>
        </w:r>
      </w:ins>
      <w:r>
        <w:rPr>
          <w:rFonts w:eastAsiaTheme="minorEastAsia" w:hint="eastAsia"/>
          <w:lang w:eastAsia="zh-CN"/>
        </w:rPr>
        <w:t xml:space="preserve"> instead of using models for </w:t>
      </w:r>
      <w:r>
        <w:rPr>
          <w:rFonts w:eastAsiaTheme="minorEastAsia"/>
          <w:lang w:eastAsia="zh-CN"/>
        </w:rPr>
        <w:t>inference</w:t>
      </w:r>
      <w:r>
        <w:rPr>
          <w:rFonts w:eastAsiaTheme="minorEastAsia" w:hint="eastAsia"/>
          <w:lang w:eastAsia="zh-CN"/>
        </w:rPr>
        <w:t>, they would be used for feature extraction to get latent feature representation. Then</w:t>
      </w:r>
      <w:del w:id="109" w:author="Josephine Schembri" w:date="2024-12-20T09:31:00Z" w16du:dateUtc="2024-12-20T09:31:00Z">
        <w:r w:rsidDel="00735E5A">
          <w:rPr>
            <w:rFonts w:eastAsiaTheme="minorEastAsia" w:hint="eastAsia"/>
            <w:lang w:eastAsia="zh-CN"/>
          </w:rPr>
          <w:delText xml:space="preserve"> </w:delText>
        </w:r>
        <w:r w:rsidDel="00735E5A">
          <w:rPr>
            <w:rFonts w:eastAsiaTheme="minorEastAsia"/>
            <w:lang w:eastAsia="zh-CN"/>
          </w:rPr>
          <w:delText>similar</w:delText>
        </w:r>
        <w:r w:rsidDel="00735E5A">
          <w:rPr>
            <w:rFonts w:eastAsiaTheme="minorEastAsia" w:hint="eastAsia"/>
            <w:lang w:eastAsia="zh-CN"/>
          </w:rPr>
          <w:delText xml:space="preserve"> with</w:delText>
        </w:r>
      </w:del>
      <w:ins w:id="110" w:author="Josephine Schembri" w:date="2024-12-20T09:31:00Z" w16du:dateUtc="2024-12-20T09:31:00Z">
        <w:r>
          <w:rPr>
            <w:rFonts w:eastAsiaTheme="minorEastAsia" w:hint="eastAsia"/>
            <w:lang w:eastAsia="zh-CN"/>
          </w:rPr>
          <w:t>, similar to</w:t>
        </w:r>
      </w:ins>
      <w:r>
        <w:rPr>
          <w:rFonts w:eastAsiaTheme="minorEastAsia" w:hint="eastAsia"/>
          <w:lang w:eastAsia="zh-CN"/>
        </w:rPr>
        <w:t xml:space="preserve"> early fusion, the feature representations of multiple modalities are </w:t>
      </w:r>
      <w:r>
        <w:rPr>
          <w:rFonts w:eastAsiaTheme="minorEastAsia"/>
          <w:lang w:eastAsia="zh-CN"/>
        </w:rPr>
        <w:t>consternat</w:t>
      </w:r>
      <w:r>
        <w:rPr>
          <w:rFonts w:eastAsiaTheme="minorEastAsia" w:hint="eastAsia"/>
          <w:lang w:eastAsia="zh-CN"/>
        </w:rPr>
        <w:t xml:space="preserve">ed by certain methods like tanh activation. This is for capturing </w:t>
      </w:r>
      <w:r>
        <w:rPr>
          <w:rFonts w:eastAsiaTheme="minorEastAsia"/>
          <w:lang w:eastAsia="zh-CN"/>
        </w:rPr>
        <w:t>interactive</w:t>
      </w:r>
      <w:r>
        <w:rPr>
          <w:rFonts w:eastAsiaTheme="minorEastAsia" w:hint="eastAsia"/>
          <w:lang w:eastAsia="zh-CN"/>
        </w:rPr>
        <w:t xml:space="preserve"> information between different modalities. </w:t>
      </w:r>
      <w:del w:id="111" w:author="Josephine Schembri" w:date="2024-12-20T09:31:00Z" w16du:dateUtc="2024-12-20T09:31:00Z">
        <w:r w:rsidDel="00735E5A">
          <w:rPr>
            <w:rFonts w:eastAsiaTheme="minorEastAsia" w:hint="eastAsia"/>
            <w:lang w:eastAsia="zh-CN"/>
          </w:rPr>
          <w:delText>The multimodal</w:delText>
        </w:r>
      </w:del>
      <w:ins w:id="112" w:author="Josephine Schembri" w:date="2024-12-20T09:31:00Z" w16du:dateUtc="2024-12-20T09:31:00Z">
        <w:r>
          <w:rPr>
            <w:rFonts w:eastAsiaTheme="minorEastAsia" w:hint="eastAsia"/>
            <w:lang w:eastAsia="zh-CN"/>
          </w:rPr>
          <w:t>Multimodal</w:t>
        </w:r>
      </w:ins>
      <w:r>
        <w:rPr>
          <w:rFonts w:eastAsiaTheme="minorEastAsia" w:hint="eastAsia"/>
          <w:lang w:eastAsia="zh-CN"/>
        </w:rPr>
        <w:t xml:space="preserve"> information fusion takes </w:t>
      </w:r>
      <w:del w:id="113" w:author="Josephine Schembri" w:date="2024-12-20T09:31:00Z" w16du:dateUtc="2024-12-20T09:31:00Z">
        <w:r w:rsidDel="00735E5A">
          <w:rPr>
            <w:rFonts w:eastAsiaTheme="minorEastAsia" w:hint="eastAsia"/>
            <w:lang w:eastAsia="zh-CN"/>
          </w:rPr>
          <w:delText xml:space="preserve">both the advantages of </w:delText>
        </w:r>
      </w:del>
      <w:ins w:id="114" w:author="Josephine Schembri" w:date="2024-12-20T09:31:00Z" w16du:dateUtc="2024-12-20T09:31:00Z">
        <w:r>
          <w:rPr>
            <w:rFonts w:eastAsiaTheme="minorEastAsia" w:hint="eastAsia"/>
            <w:lang w:eastAsia="zh-CN"/>
          </w:rPr>
          <w:t xml:space="preserve">advantage of both </w:t>
        </w:r>
      </w:ins>
      <w:r>
        <w:rPr>
          <w:rFonts w:eastAsiaTheme="minorEastAsia"/>
          <w:lang w:eastAsia="zh-CN"/>
        </w:rPr>
        <w:t>early</w:t>
      </w:r>
      <w:r>
        <w:rPr>
          <w:rFonts w:eastAsiaTheme="minorEastAsia" w:hint="eastAsia"/>
          <w:lang w:eastAsia="zh-CN"/>
        </w:rPr>
        <w:t xml:space="preserve"> fusion and late fusion. It could </w:t>
      </w:r>
      <w:r>
        <w:rPr>
          <w:rFonts w:eastAsiaTheme="minorEastAsia"/>
          <w:lang w:eastAsia="zh-CN"/>
        </w:rPr>
        <w:t>captur</w:t>
      </w:r>
      <w:r>
        <w:rPr>
          <w:rFonts w:eastAsiaTheme="minorEastAsia" w:hint="eastAsia"/>
          <w:lang w:eastAsia="zh-CN"/>
        </w:rPr>
        <w:t xml:space="preserve">e </w:t>
      </w:r>
      <w:del w:id="115" w:author="Josephine Schembri" w:date="2024-12-20T09:31:00Z" w16du:dateUtc="2024-12-20T09:31:00Z">
        <w:r w:rsidDel="00735E5A">
          <w:rPr>
            <w:rFonts w:eastAsiaTheme="minorEastAsia" w:hint="eastAsia"/>
            <w:lang w:eastAsia="zh-CN"/>
          </w:rPr>
          <w:delText xml:space="preserve">the </w:delText>
        </w:r>
      </w:del>
      <w:r>
        <w:rPr>
          <w:rFonts w:eastAsiaTheme="minorEastAsia" w:hint="eastAsia"/>
          <w:lang w:eastAsia="zh-CN"/>
        </w:rPr>
        <w:t xml:space="preserve">internal information like the late fusion and interactive information like the early fusion. </w:t>
      </w:r>
      <w:del w:id="116" w:author="Josephine Schembri" w:date="2024-12-20T09:33:00Z" w16du:dateUtc="2024-12-20T09:33:00Z">
        <w:r w:rsidDel="00735E5A">
          <w:rPr>
            <w:rFonts w:eastAsiaTheme="minorEastAsia" w:hint="eastAsia"/>
            <w:lang w:eastAsia="zh-CN"/>
          </w:rPr>
          <w:delText>It is expected that the multimodal information fusion would show better performance</w:delText>
        </w:r>
      </w:del>
      <w:ins w:id="117" w:author="Josephine Schembri" w:date="2024-12-20T09:33:00Z" w16du:dateUtc="2024-12-20T09:33:00Z">
        <w:r>
          <w:rPr>
            <w:rFonts w:eastAsiaTheme="minorEastAsia" w:hint="eastAsia"/>
            <w:lang w:eastAsia="zh-CN"/>
          </w:rPr>
          <w:t>Multimodal information fusion is expected to perform better</w:t>
        </w:r>
      </w:ins>
      <w:r>
        <w:rPr>
          <w:rFonts w:eastAsiaTheme="minorEastAsia" w:hint="eastAsia"/>
          <w:lang w:eastAsia="zh-CN"/>
        </w:rPr>
        <w:t xml:space="preserve"> than the previous two methods. </w:t>
      </w:r>
    </w:p>
    <w:p w14:paraId="694EF32B" w14:textId="77777777" w:rsidR="00556C22" w:rsidRDefault="00735E5A">
      <w:pPr>
        <w:pStyle w:val="BodyText"/>
        <w:spacing w:before="120"/>
        <w:ind w:left="113" w:right="685"/>
        <w:rPr>
          <w:rFonts w:eastAsiaTheme="minorEastAsia" w:hint="eastAsia"/>
          <w:lang w:eastAsia="zh-CN"/>
        </w:rPr>
      </w:pPr>
      <w:r>
        <w:rPr>
          <w:rFonts w:eastAsiaTheme="minorEastAsia"/>
          <w:lang w:eastAsia="zh-CN"/>
        </w:rPr>
        <w:t>For future research, we aim to explore multimodal information fusion as a potential approach for building more effective emotion recognition systems.</w:t>
      </w:r>
      <w:r>
        <w:rPr>
          <w:rFonts w:eastAsiaTheme="minorEastAsia" w:hint="eastAsia"/>
          <w:lang w:eastAsia="zh-CN"/>
        </w:rPr>
        <w:t xml:space="preserve"> </w:t>
      </w:r>
      <w:bookmarkStart w:id="118" w:name="3.1_The_researcher’s_professional_backgr"/>
      <w:bookmarkEnd w:id="118"/>
    </w:p>
    <w:p w14:paraId="6C626A9E" w14:textId="77777777" w:rsidR="00556C22" w:rsidRDefault="00556C22">
      <w:pPr>
        <w:pStyle w:val="BodyText"/>
        <w:spacing w:before="120"/>
        <w:ind w:left="113" w:right="685"/>
        <w:rPr>
          <w:rFonts w:eastAsiaTheme="minorEastAsia" w:hint="eastAsia"/>
          <w:lang w:eastAsia="zh-CN"/>
        </w:rPr>
      </w:pPr>
    </w:p>
    <w:p w14:paraId="4EF8D519" w14:textId="77777777" w:rsidR="00556C22" w:rsidRDefault="00735E5A">
      <w:pPr>
        <w:pStyle w:val="Heading1"/>
        <w:numPr>
          <w:ilvl w:val="0"/>
          <w:numId w:val="1"/>
        </w:numPr>
        <w:tabs>
          <w:tab w:val="left" w:pos="472"/>
        </w:tabs>
      </w:pPr>
      <w:bookmarkStart w:id="119" w:name="4._The_contents_"/>
      <w:bookmarkEnd w:id="119"/>
      <w:r>
        <w:rPr>
          <w:rFonts w:eastAsiaTheme="minorEastAsia"/>
          <w:lang w:eastAsia="zh-CN"/>
        </w:rPr>
        <w:t>Challenges</w:t>
      </w:r>
    </w:p>
    <w:p w14:paraId="76177193" w14:textId="1760779E" w:rsidR="00556C22" w:rsidRDefault="00735E5A">
      <w:pPr>
        <w:pStyle w:val="BodyText"/>
        <w:spacing w:before="120"/>
        <w:ind w:left="113" w:right="685"/>
        <w:rPr>
          <w:rFonts w:eastAsiaTheme="minorEastAsia" w:hint="eastAsia"/>
          <w:lang w:eastAsia="zh-CN"/>
        </w:rPr>
      </w:pPr>
      <w:r>
        <w:rPr>
          <w:rFonts w:eastAsiaTheme="minorEastAsia"/>
          <w:lang w:eastAsia="zh-CN"/>
        </w:rPr>
        <w:t xml:space="preserve">In this work, we suggest building a multimodal emotion detection system that can precisely identify human emotions in </w:t>
      </w:r>
      <w:del w:id="120" w:author="Josephine Schembri" w:date="2024-12-20T09:31:00Z" w16du:dateUtc="2024-12-20T09:31:00Z">
        <w:r w:rsidDel="00735E5A">
          <w:rPr>
            <w:rFonts w:eastAsiaTheme="minorEastAsia"/>
            <w:lang w:eastAsia="zh-CN"/>
          </w:rPr>
          <w:delText>real time</w:delText>
        </w:r>
      </w:del>
      <w:ins w:id="121" w:author="Josephine Schembri" w:date="2024-12-20T09:31:00Z" w16du:dateUtc="2024-12-20T09:31:00Z">
        <w:r>
          <w:rPr>
            <w:rFonts w:eastAsiaTheme="minorEastAsia" w:hint="eastAsia"/>
            <w:lang w:eastAsia="zh-CN"/>
          </w:rPr>
          <w:t>real time</w:t>
        </w:r>
      </w:ins>
      <w:r>
        <w:rPr>
          <w:rFonts w:eastAsiaTheme="minorEastAsia"/>
          <w:lang w:eastAsia="zh-CN"/>
        </w:rPr>
        <w:t xml:space="preserve"> by integrating and </w:t>
      </w:r>
      <w:del w:id="122" w:author="Josephine Schembri" w:date="2024-12-20T09:31:00Z" w16du:dateUtc="2024-12-20T09:31:00Z">
        <w:r w:rsidDel="00735E5A">
          <w:rPr>
            <w:rFonts w:eastAsiaTheme="minorEastAsia"/>
            <w:lang w:eastAsia="zh-CN"/>
          </w:rPr>
          <w:delText xml:space="preserve">analyzing </w:delText>
        </w:r>
      </w:del>
      <w:proofErr w:type="spellStart"/>
      <w:ins w:id="123" w:author="Josephine Schembri" w:date="2024-12-20T09:31:00Z" w16du:dateUtc="2024-12-20T09:31:00Z">
        <w:r>
          <w:rPr>
            <w:rFonts w:eastAsiaTheme="minorEastAsia" w:hint="eastAsia"/>
            <w:lang w:eastAsia="zh-CN"/>
          </w:rPr>
          <w:t>analysing</w:t>
        </w:r>
        <w:proofErr w:type="spellEnd"/>
        <w:r>
          <w:rPr>
            <w:rFonts w:eastAsiaTheme="minorEastAsia"/>
            <w:lang w:eastAsia="zh-CN"/>
          </w:rPr>
          <w:t xml:space="preserve"> </w:t>
        </w:r>
      </w:ins>
      <w:r>
        <w:rPr>
          <w:rFonts w:eastAsiaTheme="minorEastAsia"/>
          <w:lang w:eastAsia="zh-CN"/>
        </w:rPr>
        <w:t xml:space="preserve">input from several sources. </w:t>
      </w:r>
      <w:r>
        <w:rPr>
          <w:rFonts w:eastAsiaTheme="minorEastAsia" w:hint="eastAsia"/>
          <w:lang w:eastAsia="zh-CN"/>
        </w:rPr>
        <w:t>This</w:t>
      </w:r>
      <w:r>
        <w:rPr>
          <w:rFonts w:eastAsiaTheme="minorEastAsia"/>
          <w:lang w:eastAsia="zh-CN"/>
        </w:rPr>
        <w:t xml:space="preserve"> system seeks to deliver robust and precise emotion recognition, improving human-computer interaction across various applications such as virtual reality, healthcare, and customer service. It does this by </w:t>
      </w:r>
      <w:del w:id="124" w:author="Josephine Schembri" w:date="2024-12-20T09:31:00Z" w16du:dateUtc="2024-12-20T09:31:00Z">
        <w:r w:rsidDel="00735E5A">
          <w:rPr>
            <w:rFonts w:eastAsiaTheme="minorEastAsia"/>
            <w:lang w:eastAsia="zh-CN"/>
          </w:rPr>
          <w:delText xml:space="preserve">utilizing </w:delText>
        </w:r>
      </w:del>
      <w:proofErr w:type="spellStart"/>
      <w:ins w:id="125" w:author="Josephine Schembri" w:date="2024-12-20T09:31:00Z" w16du:dateUtc="2024-12-20T09:31:00Z">
        <w:r>
          <w:rPr>
            <w:rFonts w:eastAsiaTheme="minorEastAsia" w:hint="eastAsia"/>
            <w:lang w:eastAsia="zh-CN"/>
          </w:rPr>
          <w:t>utilising</w:t>
        </w:r>
        <w:proofErr w:type="spellEnd"/>
        <w:r>
          <w:rPr>
            <w:rFonts w:eastAsiaTheme="minorEastAsia"/>
            <w:lang w:eastAsia="zh-CN"/>
          </w:rPr>
          <w:t xml:space="preserve"> </w:t>
        </w:r>
      </w:ins>
      <w:r>
        <w:rPr>
          <w:rFonts w:eastAsiaTheme="minorEastAsia"/>
          <w:lang w:eastAsia="zh-CN"/>
        </w:rPr>
        <w:t xml:space="preserve">powerful </w:t>
      </w:r>
      <w:r>
        <w:rPr>
          <w:rFonts w:eastAsiaTheme="minorEastAsia" w:hint="eastAsia"/>
          <w:lang w:eastAsia="zh-CN"/>
        </w:rPr>
        <w:t>deep</w:t>
      </w:r>
      <w:r>
        <w:rPr>
          <w:rFonts w:eastAsiaTheme="minorEastAsia"/>
          <w:lang w:eastAsia="zh-CN"/>
        </w:rPr>
        <w:t xml:space="preserve"> learning algorithms and data fusion methodologies.</w:t>
      </w:r>
      <w:r>
        <w:rPr>
          <w:rFonts w:eastAsiaTheme="minorEastAsia" w:hint="eastAsia"/>
          <w:lang w:eastAsia="zh-CN"/>
        </w:rPr>
        <w:t xml:space="preserve"> However, </w:t>
      </w:r>
      <w:del w:id="126" w:author="Josephine Schembri" w:date="2024-12-20T09:33:00Z" w16du:dateUtc="2024-12-20T09:33:00Z">
        <w:r w:rsidDel="00735E5A">
          <w:rPr>
            <w:rFonts w:eastAsiaTheme="minorEastAsia" w:hint="eastAsia"/>
            <w:lang w:eastAsia="zh-CN"/>
          </w:rPr>
          <w:delText>t</w:delText>
        </w:r>
        <w:r w:rsidDel="00735E5A">
          <w:rPr>
            <w:rFonts w:eastAsiaTheme="minorEastAsia"/>
            <w:lang w:eastAsia="zh-CN"/>
          </w:rPr>
          <w:delText>here</w:delText>
        </w:r>
        <w:r w:rsidDel="00735E5A">
          <w:rPr>
            <w:rFonts w:eastAsiaTheme="minorEastAsia" w:hint="eastAsia"/>
            <w:lang w:eastAsia="zh-CN"/>
          </w:rPr>
          <w:delText xml:space="preserve"> </w:delText>
        </w:r>
        <w:r w:rsidDel="00735E5A">
          <w:rPr>
            <w:rFonts w:eastAsiaTheme="minorEastAsia"/>
            <w:lang w:eastAsia="zh-CN"/>
          </w:rPr>
          <w:delText>are</w:delText>
        </w:r>
        <w:r w:rsidDel="00735E5A">
          <w:rPr>
            <w:rFonts w:eastAsiaTheme="minorEastAsia" w:hint="eastAsia"/>
            <w:lang w:eastAsia="zh-CN"/>
          </w:rPr>
          <w:delText xml:space="preserve"> several challenges lying</w:delText>
        </w:r>
      </w:del>
      <w:ins w:id="127" w:author="Josephine Schembri" w:date="2024-12-20T09:33:00Z" w16du:dateUtc="2024-12-20T09:33:00Z">
        <w:r>
          <w:rPr>
            <w:rFonts w:eastAsiaTheme="minorEastAsia" w:hint="eastAsia"/>
            <w:lang w:eastAsia="zh-CN"/>
          </w:rPr>
          <w:t>several challenges are present</w:t>
        </w:r>
      </w:ins>
      <w:r>
        <w:rPr>
          <w:rFonts w:eastAsiaTheme="minorEastAsia" w:hint="eastAsia"/>
          <w:lang w:eastAsia="zh-CN"/>
        </w:rPr>
        <w:t xml:space="preserve"> in the research.  </w:t>
      </w:r>
    </w:p>
    <w:p w14:paraId="73FF70BD" w14:textId="649016D5" w:rsidR="00556C22" w:rsidRDefault="00735E5A">
      <w:pPr>
        <w:pStyle w:val="BodyText"/>
        <w:spacing w:before="120"/>
        <w:ind w:left="113" w:right="685"/>
        <w:rPr>
          <w:rFonts w:eastAsiaTheme="minorEastAsia" w:hint="eastAsia"/>
          <w:lang w:eastAsia="zh-CN"/>
        </w:rPr>
      </w:pPr>
      <w:r>
        <w:rPr>
          <w:rFonts w:eastAsiaTheme="minorEastAsia" w:hint="eastAsia"/>
          <w:lang w:eastAsia="zh-CN"/>
        </w:rPr>
        <w:t>1.</w:t>
      </w:r>
      <w:ins w:id="128" w:author="Josephine Schembri" w:date="2024-12-20T09:31:00Z" w16du:dateUtc="2024-12-20T09:31:00Z">
        <w:r>
          <w:rPr>
            <w:rFonts w:eastAsiaTheme="minorEastAsia" w:hint="eastAsia"/>
            <w:lang w:eastAsia="zh-CN"/>
          </w:rPr>
          <w:t xml:space="preserve"> </w:t>
        </w:r>
      </w:ins>
      <w:r>
        <w:rPr>
          <w:rFonts w:eastAsiaTheme="minorEastAsia"/>
          <w:lang w:eastAsia="zh-CN"/>
        </w:rPr>
        <w:t>Data Concealment: One major challenge is that individuals may attempt to conceal their emotions when they know they are being monitored. Modalities such as facial expressions, speech tone, and body gestures can be faked in these cases. To address this, incorporating harder-to-fake physiological signals, like EEG or body temperature, could improve the system's robustness.</w:t>
      </w:r>
    </w:p>
    <w:p w14:paraId="22D96112" w14:textId="3775BBCB" w:rsidR="00556C22" w:rsidRDefault="00735E5A">
      <w:pPr>
        <w:pStyle w:val="BodyText"/>
        <w:spacing w:before="120"/>
        <w:ind w:left="113" w:right="685"/>
        <w:rPr>
          <w:rFonts w:eastAsiaTheme="minorEastAsia" w:hint="eastAsia"/>
          <w:lang w:eastAsia="zh-CN"/>
        </w:rPr>
      </w:pPr>
      <w:r>
        <w:rPr>
          <w:rFonts w:eastAsiaTheme="minorEastAsia" w:hint="eastAsia"/>
          <w:lang w:eastAsia="zh-CN"/>
        </w:rPr>
        <w:t>2.</w:t>
      </w:r>
      <w:ins w:id="129" w:author="Josephine Schembri" w:date="2024-12-20T09:31:00Z" w16du:dateUtc="2024-12-20T09:31:00Z">
        <w:r>
          <w:rPr>
            <w:rFonts w:eastAsiaTheme="minorEastAsia" w:hint="eastAsia"/>
            <w:lang w:eastAsia="zh-CN"/>
          </w:rPr>
          <w:t xml:space="preserve"> </w:t>
        </w:r>
      </w:ins>
      <w:r>
        <w:rPr>
          <w:rFonts w:eastAsiaTheme="minorEastAsia"/>
          <w:lang w:eastAsia="zh-CN"/>
        </w:rPr>
        <w:t xml:space="preserve">Data Integration and </w:t>
      </w:r>
      <w:proofErr w:type="spellStart"/>
      <w:r>
        <w:rPr>
          <w:rFonts w:eastAsiaTheme="minorEastAsia"/>
          <w:lang w:eastAsia="zh-CN"/>
        </w:rPr>
        <w:t>Synchroni</w:t>
      </w:r>
      <w:ins w:id="130" w:author="Josephine Schembri" w:date="2024-12-20T09:34:00Z" w16du:dateUtc="2024-12-20T09:34:00Z">
        <w:r>
          <w:rPr>
            <w:rFonts w:eastAsiaTheme="minorEastAsia"/>
            <w:lang w:eastAsia="zh-CN"/>
          </w:rPr>
          <w:t>s</w:t>
        </w:r>
      </w:ins>
      <w:del w:id="131" w:author="Josephine Schembri" w:date="2024-12-20T09:34:00Z" w16du:dateUtc="2024-12-20T09:34:00Z">
        <w:r w:rsidDel="00735E5A">
          <w:rPr>
            <w:rFonts w:eastAsiaTheme="minorEastAsia"/>
            <w:lang w:eastAsia="zh-CN"/>
          </w:rPr>
          <w:delText>z</w:delText>
        </w:r>
      </w:del>
      <w:r>
        <w:rPr>
          <w:rFonts w:eastAsiaTheme="minorEastAsia"/>
          <w:lang w:eastAsia="zh-CN"/>
        </w:rPr>
        <w:t>ation</w:t>
      </w:r>
      <w:proofErr w:type="spellEnd"/>
      <w:r>
        <w:rPr>
          <w:rFonts w:eastAsiaTheme="minorEastAsia"/>
          <w:lang w:eastAsia="zh-CN"/>
        </w:rPr>
        <w:t xml:space="preserve">: A significant challenge lies in integrating and </w:t>
      </w:r>
      <w:del w:id="132" w:author="Josephine Schembri" w:date="2024-12-20T09:31:00Z" w16du:dateUtc="2024-12-20T09:31:00Z">
        <w:r w:rsidDel="00735E5A">
          <w:rPr>
            <w:rFonts w:eastAsiaTheme="minorEastAsia"/>
            <w:lang w:eastAsia="zh-CN"/>
          </w:rPr>
          <w:delText xml:space="preserve">synchronizing </w:delText>
        </w:r>
      </w:del>
      <w:proofErr w:type="spellStart"/>
      <w:ins w:id="133" w:author="Josephine Schembri" w:date="2024-12-20T09:31:00Z" w16du:dateUtc="2024-12-20T09:31:00Z">
        <w:r>
          <w:rPr>
            <w:rFonts w:eastAsiaTheme="minorEastAsia" w:hint="eastAsia"/>
            <w:lang w:eastAsia="zh-CN"/>
          </w:rPr>
          <w:t>synchronising</w:t>
        </w:r>
        <w:proofErr w:type="spellEnd"/>
        <w:r>
          <w:rPr>
            <w:rFonts w:eastAsiaTheme="minorEastAsia"/>
            <w:lang w:eastAsia="zh-CN"/>
          </w:rPr>
          <w:t xml:space="preserve"> </w:t>
        </w:r>
      </w:ins>
      <w:r>
        <w:rPr>
          <w:rFonts w:eastAsiaTheme="minorEastAsia"/>
          <w:lang w:eastAsia="zh-CN"/>
        </w:rPr>
        <w:t>data from modalities with different dimensio</w:t>
      </w:r>
      <w:r>
        <w:rPr>
          <w:rFonts w:eastAsiaTheme="minorEastAsia"/>
          <w:lang w:eastAsia="zh-CN"/>
        </w:rPr>
        <w:t>n</w:t>
      </w:r>
      <w:r>
        <w:rPr>
          <w:rFonts w:eastAsiaTheme="minorEastAsia"/>
          <w:lang w:eastAsia="zh-CN"/>
        </w:rPr>
        <w:t>s. For example, RGB images are typically represented as 4-dimensional data (Number</w:t>
      </w:r>
      <w:r>
        <w:rPr>
          <w:rFonts w:eastAsiaTheme="minorEastAsia" w:hint="eastAsia"/>
          <w:lang w:eastAsia="zh-CN"/>
        </w:rPr>
        <w:t>*</w:t>
      </w:r>
      <w:r>
        <w:rPr>
          <w:rFonts w:eastAsiaTheme="minorEastAsia"/>
          <w:lang w:eastAsia="zh-CN"/>
        </w:rPr>
        <w:t>Height</w:t>
      </w:r>
      <w:r>
        <w:rPr>
          <w:rFonts w:eastAsiaTheme="minorEastAsia" w:hint="eastAsia"/>
          <w:lang w:eastAsia="zh-CN"/>
        </w:rPr>
        <w:t>*</w:t>
      </w:r>
      <w:r>
        <w:rPr>
          <w:rFonts w:eastAsiaTheme="minorEastAsia"/>
          <w:lang w:eastAsia="zh-CN"/>
        </w:rPr>
        <w:t xml:space="preserve">Width*Channels), while audio clips are converted into 2D data like </w:t>
      </w:r>
      <w:ins w:id="134" w:author="Josephine Schembri" w:date="2024-12-20T09:31:00Z" w16du:dateUtc="2024-12-20T09:31:00Z">
        <w:r>
          <w:rPr>
            <w:rFonts w:eastAsiaTheme="minorEastAsia" w:hint="eastAsia"/>
            <w:lang w:eastAsia="zh-CN"/>
          </w:rPr>
          <w:t xml:space="preserve">the </w:t>
        </w:r>
      </w:ins>
      <w:r>
        <w:rPr>
          <w:rFonts w:eastAsiaTheme="minorEastAsia"/>
          <w:lang w:eastAsia="zh-CN"/>
        </w:rPr>
        <w:t xml:space="preserve">Mel-Frequency Spectrum (MFC), which includes time and frequency components. Ensuring that data from these distinct sources can be effectively </w:t>
      </w:r>
      <w:del w:id="135" w:author="Josephine Schembri" w:date="2024-12-20T09:31:00Z" w16du:dateUtc="2024-12-20T09:31:00Z">
        <w:r w:rsidDel="00735E5A">
          <w:rPr>
            <w:rFonts w:eastAsiaTheme="minorEastAsia"/>
            <w:lang w:eastAsia="zh-CN"/>
          </w:rPr>
          <w:delText xml:space="preserve">synchronized </w:delText>
        </w:r>
      </w:del>
      <w:proofErr w:type="spellStart"/>
      <w:ins w:id="136" w:author="Josephine Schembri" w:date="2024-12-20T09:31:00Z" w16du:dateUtc="2024-12-20T09:31:00Z">
        <w:r>
          <w:rPr>
            <w:rFonts w:eastAsiaTheme="minorEastAsia" w:hint="eastAsia"/>
            <w:lang w:eastAsia="zh-CN"/>
          </w:rPr>
          <w:t>synchronised</w:t>
        </w:r>
        <w:proofErr w:type="spellEnd"/>
        <w:r>
          <w:rPr>
            <w:rFonts w:eastAsiaTheme="minorEastAsia"/>
            <w:lang w:eastAsia="zh-CN"/>
          </w:rPr>
          <w:t xml:space="preserve"> </w:t>
        </w:r>
      </w:ins>
      <w:r>
        <w:rPr>
          <w:rFonts w:eastAsiaTheme="minorEastAsia"/>
          <w:lang w:eastAsia="zh-CN"/>
        </w:rPr>
        <w:t xml:space="preserve">and integrated is </w:t>
      </w:r>
      <w:del w:id="137" w:author="Josephine Schembri" w:date="2024-12-20T09:33:00Z" w16du:dateUtc="2024-12-20T09:33:00Z">
        <w:r w:rsidDel="00735E5A">
          <w:rPr>
            <w:rFonts w:eastAsiaTheme="minorEastAsia"/>
            <w:lang w:eastAsia="zh-CN"/>
          </w:rPr>
          <w:delText>a complex task</w:delText>
        </w:r>
      </w:del>
      <w:ins w:id="138" w:author="Josephine Schembri" w:date="2024-12-20T09:33:00Z" w16du:dateUtc="2024-12-20T09:33:00Z">
        <w:r>
          <w:rPr>
            <w:rFonts w:eastAsiaTheme="minorEastAsia" w:hint="eastAsia"/>
            <w:lang w:eastAsia="zh-CN"/>
          </w:rPr>
          <w:t>complex</w:t>
        </w:r>
      </w:ins>
      <w:r>
        <w:rPr>
          <w:rFonts w:eastAsiaTheme="minorEastAsia"/>
          <w:lang w:eastAsia="zh-CN"/>
        </w:rPr>
        <w:t>.</w:t>
      </w:r>
    </w:p>
    <w:p w14:paraId="4FA29EC1" w14:textId="1BC5F427" w:rsidR="00556C22" w:rsidRDefault="00735E5A">
      <w:pPr>
        <w:pStyle w:val="BodyText"/>
        <w:spacing w:before="120"/>
        <w:ind w:left="113" w:right="685"/>
        <w:rPr>
          <w:rFonts w:eastAsiaTheme="minorEastAsia" w:hint="eastAsia"/>
          <w:lang w:eastAsia="zh-CN"/>
        </w:rPr>
      </w:pPr>
      <w:r>
        <w:rPr>
          <w:rFonts w:eastAsiaTheme="minorEastAsia" w:hint="eastAsia"/>
          <w:lang w:eastAsia="zh-CN"/>
        </w:rPr>
        <w:t>3.</w:t>
      </w:r>
      <w:ins w:id="139" w:author="Josephine Schembri" w:date="2024-12-20T09:31:00Z" w16du:dateUtc="2024-12-20T09:31:00Z">
        <w:r>
          <w:rPr>
            <w:rFonts w:eastAsiaTheme="minorEastAsia" w:hint="eastAsia"/>
            <w:lang w:eastAsia="zh-CN"/>
          </w:rPr>
          <w:t xml:space="preserve"> </w:t>
        </w:r>
      </w:ins>
      <w:r>
        <w:rPr>
          <w:rFonts w:eastAsiaTheme="minorEastAsia"/>
          <w:lang w:eastAsia="zh-CN"/>
        </w:rPr>
        <w:t xml:space="preserve">Real-Time Processing: For real-time emotion recognition, the data processing pipeline must be </w:t>
      </w:r>
      <w:del w:id="140" w:author="Josephine Schembri" w:date="2024-12-20T09:31:00Z" w16du:dateUtc="2024-12-20T09:31:00Z">
        <w:r w:rsidDel="00735E5A">
          <w:rPr>
            <w:rFonts w:eastAsiaTheme="minorEastAsia"/>
            <w:lang w:eastAsia="zh-CN"/>
          </w:rPr>
          <w:delText>optimized</w:delText>
        </w:r>
      </w:del>
      <w:proofErr w:type="spellStart"/>
      <w:ins w:id="141" w:author="Josephine Schembri" w:date="2024-12-20T09:31:00Z" w16du:dateUtc="2024-12-20T09:31:00Z">
        <w:r>
          <w:rPr>
            <w:rFonts w:eastAsiaTheme="minorEastAsia" w:hint="eastAsia"/>
            <w:lang w:eastAsia="zh-CN"/>
          </w:rPr>
          <w:t>optimised</w:t>
        </w:r>
      </w:ins>
      <w:proofErr w:type="spellEnd"/>
      <w:r>
        <w:rPr>
          <w:rFonts w:eastAsiaTheme="minorEastAsia"/>
          <w:lang w:eastAsia="zh-CN"/>
        </w:rPr>
        <w:t>, and the model must be lightweight to ensure efficiency without significantly compromising accuracy.</w:t>
      </w:r>
    </w:p>
    <w:p w14:paraId="6D63BF21" w14:textId="622CD5E0" w:rsidR="00556C22" w:rsidRDefault="00735E5A">
      <w:pPr>
        <w:pStyle w:val="BodyText"/>
        <w:spacing w:before="120"/>
        <w:ind w:left="113" w:right="685"/>
        <w:rPr>
          <w:rFonts w:eastAsiaTheme="minorEastAsia" w:hint="eastAsia"/>
          <w:lang w:eastAsia="zh-CN"/>
        </w:rPr>
      </w:pPr>
      <w:r>
        <w:rPr>
          <w:rFonts w:eastAsiaTheme="minorEastAsia" w:hint="eastAsia"/>
          <w:lang w:eastAsia="zh-CN"/>
        </w:rPr>
        <w:t>4.</w:t>
      </w:r>
      <w:ins w:id="142" w:author="Josephine Schembri" w:date="2024-12-20T09:31:00Z" w16du:dateUtc="2024-12-20T09:31:00Z">
        <w:r>
          <w:rPr>
            <w:rFonts w:eastAsiaTheme="minorEastAsia" w:hint="eastAsia"/>
            <w:lang w:eastAsia="zh-CN"/>
          </w:rPr>
          <w:t xml:space="preserve"> </w:t>
        </w:r>
      </w:ins>
      <w:r>
        <w:rPr>
          <w:rFonts w:eastAsiaTheme="minorEastAsia"/>
          <w:lang w:eastAsia="zh-CN"/>
        </w:rPr>
        <w:t>Additional Challenges: Other challenges include denoising raw data, preventing overfitting (as deep neural networks require large datasets), and deploying the model across different platforms.</w:t>
      </w:r>
    </w:p>
    <w:p w14:paraId="49FA06DD" w14:textId="77777777" w:rsidR="00556C22" w:rsidRDefault="00556C22">
      <w:pPr>
        <w:pStyle w:val="BodyText"/>
        <w:spacing w:before="120"/>
        <w:ind w:left="113" w:right="685"/>
        <w:rPr>
          <w:rFonts w:eastAsiaTheme="minorEastAsia" w:hint="eastAsia"/>
          <w:lang w:eastAsia="zh-CN"/>
        </w:rPr>
      </w:pPr>
    </w:p>
    <w:p w14:paraId="529A231D" w14:textId="77777777" w:rsidR="00556C22" w:rsidRDefault="00735E5A">
      <w:pPr>
        <w:pStyle w:val="ListParagraph"/>
        <w:widowControl/>
        <w:numPr>
          <w:ilvl w:val="0"/>
          <w:numId w:val="1"/>
        </w:numPr>
        <w:tabs>
          <w:tab w:val="left" w:pos="1555"/>
        </w:tabs>
        <w:rPr>
          <w:rFonts w:eastAsiaTheme="minorEastAsia" w:hint="eastAsia"/>
          <w:sz w:val="20"/>
          <w:szCs w:val="20"/>
          <w:lang w:eastAsia="zh-CN"/>
        </w:rPr>
      </w:pPr>
      <w:r>
        <w:rPr>
          <w:rFonts w:ascii="Arial" w:eastAsiaTheme="minorEastAsia" w:hAnsi="Arial" w:cs="Arial" w:hint="eastAsia"/>
          <w:b/>
          <w:bCs/>
          <w:sz w:val="24"/>
          <w:szCs w:val="24"/>
          <w:lang w:eastAsia="zh-CN"/>
        </w:rPr>
        <w:t>Research Questions</w:t>
      </w:r>
    </w:p>
    <w:p w14:paraId="7D66F6C4" w14:textId="77777777" w:rsidR="00556C22" w:rsidRDefault="00735E5A">
      <w:pPr>
        <w:widowControl/>
        <w:tabs>
          <w:tab w:val="left" w:pos="1555"/>
        </w:tabs>
        <w:ind w:left="113"/>
        <w:rPr>
          <w:rFonts w:eastAsiaTheme="minorEastAsia" w:hint="eastAsia"/>
          <w:sz w:val="20"/>
          <w:szCs w:val="20"/>
          <w:lang w:eastAsia="zh-CN"/>
        </w:rPr>
      </w:pPr>
      <w:r>
        <w:rPr>
          <w:rFonts w:eastAsiaTheme="minorEastAsia" w:hint="eastAsia"/>
          <w:sz w:val="20"/>
          <w:szCs w:val="20"/>
          <w:lang w:eastAsia="zh-CN"/>
        </w:rPr>
        <w:t xml:space="preserve">There are some common questions brought by previous research that aimed to be solved in this research: </w:t>
      </w:r>
    </w:p>
    <w:p w14:paraId="0A0B6F83" w14:textId="2BA8B888" w:rsidR="00556C22" w:rsidRDefault="00735E5A">
      <w:pPr>
        <w:pStyle w:val="ListParagraph"/>
        <w:widowControl/>
        <w:numPr>
          <w:ilvl w:val="0"/>
          <w:numId w:val="2"/>
        </w:numPr>
        <w:rPr>
          <w:rFonts w:eastAsiaTheme="minorEastAsia" w:hint="eastAsia"/>
          <w:sz w:val="20"/>
          <w:szCs w:val="20"/>
          <w:lang w:eastAsia="zh-CN"/>
        </w:rPr>
      </w:pPr>
      <w:r>
        <w:rPr>
          <w:rFonts w:eastAsiaTheme="minorEastAsia"/>
          <w:sz w:val="20"/>
          <w:szCs w:val="20"/>
          <w:lang w:eastAsia="zh-CN"/>
        </w:rPr>
        <w:t xml:space="preserve">How can multimodal data be effectively integrated to improve the accuracy and robustness of </w:t>
      </w:r>
      <w:ins w:id="143" w:author="Josephine Schembri" w:date="2024-12-20T09:31:00Z" w16du:dateUtc="2024-12-20T09:31:00Z">
        <w:r>
          <w:rPr>
            <w:rFonts w:eastAsiaTheme="minorEastAsia" w:hint="eastAsia"/>
            <w:sz w:val="20"/>
            <w:szCs w:val="20"/>
            <w:lang w:eastAsia="zh-CN"/>
          </w:rPr>
          <w:t xml:space="preserve">the </w:t>
        </w:r>
      </w:ins>
      <w:r>
        <w:rPr>
          <w:rFonts w:eastAsiaTheme="minorEastAsia"/>
          <w:sz w:val="20"/>
          <w:szCs w:val="20"/>
          <w:lang w:eastAsia="zh-CN"/>
        </w:rPr>
        <w:t>emotion recognition system?</w:t>
      </w:r>
    </w:p>
    <w:p w14:paraId="73C1AC8F" w14:textId="02B56FB1" w:rsidR="00556C22" w:rsidRDefault="00735E5A">
      <w:pPr>
        <w:pStyle w:val="ListParagraph"/>
        <w:widowControl/>
        <w:numPr>
          <w:ilvl w:val="0"/>
          <w:numId w:val="2"/>
        </w:numPr>
        <w:rPr>
          <w:rFonts w:eastAsiaTheme="minorEastAsia" w:hint="eastAsia"/>
          <w:sz w:val="20"/>
          <w:szCs w:val="20"/>
          <w:lang w:eastAsia="zh-CN"/>
        </w:rPr>
      </w:pPr>
      <w:r>
        <w:rPr>
          <w:rFonts w:eastAsiaTheme="minorEastAsia"/>
          <w:sz w:val="20"/>
          <w:szCs w:val="20"/>
          <w:lang w:eastAsia="zh-CN"/>
        </w:rPr>
        <w:t xml:space="preserve">What </w:t>
      </w:r>
      <w:r>
        <w:rPr>
          <w:rFonts w:eastAsiaTheme="minorEastAsia" w:hint="eastAsia"/>
          <w:sz w:val="20"/>
          <w:szCs w:val="20"/>
          <w:lang w:eastAsia="zh-CN"/>
        </w:rPr>
        <w:t>deep learning</w:t>
      </w:r>
      <w:r>
        <w:rPr>
          <w:rFonts w:eastAsiaTheme="minorEastAsia"/>
          <w:sz w:val="20"/>
          <w:szCs w:val="20"/>
          <w:lang w:eastAsia="zh-CN"/>
        </w:rPr>
        <w:t xml:space="preserve"> algorithms are most effective for processing and </w:t>
      </w:r>
      <w:del w:id="144" w:author="Josephine Schembri" w:date="2024-12-20T09:31:00Z" w16du:dateUtc="2024-12-20T09:31:00Z">
        <w:r w:rsidDel="00735E5A">
          <w:rPr>
            <w:rFonts w:eastAsiaTheme="minorEastAsia"/>
            <w:sz w:val="20"/>
            <w:szCs w:val="20"/>
            <w:lang w:eastAsia="zh-CN"/>
          </w:rPr>
          <w:delText xml:space="preserve">analyzing </w:delText>
        </w:r>
      </w:del>
      <w:proofErr w:type="spellStart"/>
      <w:ins w:id="145" w:author="Josephine Schembri" w:date="2024-12-20T09:31:00Z" w16du:dateUtc="2024-12-20T09:31:00Z">
        <w:r>
          <w:rPr>
            <w:rFonts w:eastAsiaTheme="minorEastAsia" w:hint="eastAsia"/>
            <w:sz w:val="20"/>
            <w:szCs w:val="20"/>
            <w:lang w:eastAsia="zh-CN"/>
          </w:rPr>
          <w:t>analysing</w:t>
        </w:r>
        <w:proofErr w:type="spellEnd"/>
        <w:r>
          <w:rPr>
            <w:rFonts w:eastAsiaTheme="minorEastAsia"/>
            <w:sz w:val="20"/>
            <w:szCs w:val="20"/>
            <w:lang w:eastAsia="zh-CN"/>
          </w:rPr>
          <w:t xml:space="preserve"> </w:t>
        </w:r>
      </w:ins>
      <w:r>
        <w:rPr>
          <w:rFonts w:eastAsiaTheme="minorEastAsia"/>
          <w:sz w:val="20"/>
          <w:szCs w:val="20"/>
          <w:lang w:eastAsia="zh-CN"/>
        </w:rPr>
        <w:t xml:space="preserve">multimodal emotion data in </w:t>
      </w:r>
      <w:del w:id="146" w:author="Josephine Schembri" w:date="2024-12-20T09:31:00Z" w16du:dateUtc="2024-12-20T09:31:00Z">
        <w:r w:rsidDel="00735E5A">
          <w:rPr>
            <w:rFonts w:eastAsiaTheme="minorEastAsia"/>
            <w:sz w:val="20"/>
            <w:szCs w:val="20"/>
            <w:lang w:eastAsia="zh-CN"/>
          </w:rPr>
          <w:delText>real-time</w:delText>
        </w:r>
      </w:del>
      <w:ins w:id="147" w:author="Josephine Schembri" w:date="2024-12-20T09:31:00Z" w16du:dateUtc="2024-12-20T09:31:00Z">
        <w:r>
          <w:rPr>
            <w:rFonts w:eastAsiaTheme="minorEastAsia" w:hint="eastAsia"/>
            <w:sz w:val="20"/>
            <w:szCs w:val="20"/>
            <w:lang w:eastAsia="zh-CN"/>
          </w:rPr>
          <w:t>real time</w:t>
        </w:r>
      </w:ins>
      <w:r>
        <w:rPr>
          <w:rFonts w:eastAsiaTheme="minorEastAsia"/>
          <w:sz w:val="20"/>
          <w:szCs w:val="20"/>
          <w:lang w:eastAsia="zh-CN"/>
        </w:rPr>
        <w:t>?</w:t>
      </w:r>
    </w:p>
    <w:p w14:paraId="6805DE16" w14:textId="5D242226" w:rsidR="00556C22" w:rsidRDefault="00735E5A">
      <w:pPr>
        <w:pStyle w:val="ListParagraph"/>
        <w:widowControl/>
        <w:numPr>
          <w:ilvl w:val="0"/>
          <w:numId w:val="2"/>
        </w:numPr>
        <w:rPr>
          <w:rFonts w:eastAsiaTheme="minorEastAsia" w:hint="eastAsia"/>
          <w:sz w:val="20"/>
          <w:szCs w:val="20"/>
          <w:lang w:eastAsia="zh-CN"/>
        </w:rPr>
      </w:pPr>
      <w:r>
        <w:rPr>
          <w:rFonts w:eastAsiaTheme="minorEastAsia"/>
          <w:sz w:val="20"/>
          <w:szCs w:val="20"/>
          <w:lang w:eastAsia="zh-CN"/>
        </w:rPr>
        <w:t xml:space="preserve">How can </w:t>
      </w:r>
      <w:ins w:id="148" w:author="Josephine Schembri" w:date="2024-12-20T09:31:00Z" w16du:dateUtc="2024-12-20T09:31:00Z">
        <w:r>
          <w:rPr>
            <w:rFonts w:eastAsiaTheme="minorEastAsia" w:hint="eastAsia"/>
            <w:sz w:val="20"/>
            <w:szCs w:val="20"/>
            <w:lang w:eastAsia="zh-CN"/>
          </w:rPr>
          <w:t xml:space="preserve">a </w:t>
        </w:r>
      </w:ins>
      <w:r>
        <w:rPr>
          <w:rFonts w:eastAsiaTheme="minorEastAsia"/>
          <w:sz w:val="20"/>
          <w:szCs w:val="20"/>
          <w:lang w:eastAsia="zh-CN"/>
        </w:rPr>
        <w:t>real-time emotion recognition system be designed to operate efficiently on various hardware platforms, including mobile and wearable devices?</w:t>
      </w:r>
    </w:p>
    <w:p w14:paraId="7A2C2910" w14:textId="77777777" w:rsidR="00556C22" w:rsidRDefault="00735E5A">
      <w:pPr>
        <w:pStyle w:val="ListParagraph"/>
        <w:widowControl/>
        <w:numPr>
          <w:ilvl w:val="0"/>
          <w:numId w:val="2"/>
        </w:numPr>
        <w:rPr>
          <w:rFonts w:eastAsiaTheme="minorEastAsia" w:hint="eastAsia"/>
          <w:sz w:val="20"/>
          <w:szCs w:val="20"/>
          <w:lang w:eastAsia="zh-CN"/>
        </w:rPr>
      </w:pPr>
      <w:r>
        <w:rPr>
          <w:rFonts w:eastAsiaTheme="minorEastAsia"/>
          <w:sz w:val="20"/>
          <w:szCs w:val="20"/>
          <w:lang w:eastAsia="zh-CN"/>
        </w:rPr>
        <w:lastRenderedPageBreak/>
        <w:t>What methods can be employed to ensure the scalability and flexibility of multimodal emotion recognition systems for different applications?</w:t>
      </w:r>
    </w:p>
    <w:p w14:paraId="0D2DD91D" w14:textId="51607A60" w:rsidR="00556C22" w:rsidRDefault="00735E5A">
      <w:pPr>
        <w:widowControl/>
        <w:ind w:left="113"/>
        <w:rPr>
          <w:rFonts w:eastAsiaTheme="minorEastAsia" w:hint="eastAsia"/>
          <w:sz w:val="20"/>
          <w:szCs w:val="20"/>
          <w:lang w:eastAsia="zh-CN"/>
        </w:rPr>
      </w:pPr>
      <w:r>
        <w:rPr>
          <w:rFonts w:eastAsiaTheme="minorEastAsia" w:hint="eastAsia"/>
          <w:sz w:val="20"/>
          <w:szCs w:val="20"/>
          <w:lang w:eastAsia="zh-CN"/>
        </w:rPr>
        <w:t xml:space="preserve">This research will build the emotion recognition system based on seeking the solution </w:t>
      </w:r>
      <w:del w:id="149" w:author="Josephine Schembri" w:date="2024-12-20T09:31:00Z" w16du:dateUtc="2024-12-20T09:31:00Z">
        <w:r w:rsidDel="00735E5A">
          <w:rPr>
            <w:rFonts w:eastAsiaTheme="minorEastAsia" w:hint="eastAsia"/>
            <w:sz w:val="20"/>
            <w:szCs w:val="20"/>
            <w:lang w:eastAsia="zh-CN"/>
          </w:rPr>
          <w:delText xml:space="preserve">for </w:delText>
        </w:r>
      </w:del>
      <w:ins w:id="150" w:author="Josephine Schembri" w:date="2024-12-20T09:31:00Z" w16du:dateUtc="2024-12-20T09:31:00Z">
        <w:r>
          <w:rPr>
            <w:rFonts w:eastAsiaTheme="minorEastAsia" w:hint="eastAsia"/>
            <w:sz w:val="20"/>
            <w:szCs w:val="20"/>
            <w:lang w:eastAsia="zh-CN"/>
          </w:rPr>
          <w:t>to</w:t>
        </w:r>
        <w:r>
          <w:rPr>
            <w:rFonts w:eastAsiaTheme="minorEastAsia" w:hint="eastAsia"/>
            <w:sz w:val="20"/>
            <w:szCs w:val="20"/>
            <w:lang w:eastAsia="zh-CN"/>
          </w:rPr>
          <w:t xml:space="preserve"> </w:t>
        </w:r>
      </w:ins>
      <w:r>
        <w:rPr>
          <w:rFonts w:eastAsiaTheme="minorEastAsia" w:hint="eastAsia"/>
          <w:sz w:val="20"/>
          <w:szCs w:val="20"/>
          <w:lang w:eastAsia="zh-CN"/>
        </w:rPr>
        <w:t xml:space="preserve">these </w:t>
      </w:r>
      <w:r>
        <w:rPr>
          <w:rFonts w:eastAsiaTheme="minorEastAsia"/>
          <w:sz w:val="20"/>
          <w:szCs w:val="20"/>
          <w:lang w:eastAsia="zh-CN"/>
        </w:rPr>
        <w:t>questions</w:t>
      </w:r>
      <w:r>
        <w:rPr>
          <w:rFonts w:eastAsiaTheme="minorEastAsia" w:hint="eastAsia"/>
          <w:sz w:val="20"/>
          <w:szCs w:val="20"/>
          <w:lang w:eastAsia="zh-CN"/>
        </w:rPr>
        <w:t>.</w:t>
      </w:r>
    </w:p>
    <w:p w14:paraId="485F114A" w14:textId="77777777" w:rsidR="00556C22" w:rsidRDefault="00556C22">
      <w:pPr>
        <w:widowControl/>
        <w:ind w:left="113"/>
        <w:rPr>
          <w:rFonts w:eastAsiaTheme="minorEastAsia" w:hint="eastAsia"/>
          <w:sz w:val="20"/>
          <w:szCs w:val="20"/>
          <w:lang w:eastAsia="zh-CN"/>
        </w:rPr>
      </w:pPr>
    </w:p>
    <w:p w14:paraId="4A043881" w14:textId="77777777" w:rsidR="00556C22" w:rsidRDefault="00735E5A">
      <w:pPr>
        <w:pStyle w:val="Heading2"/>
        <w:numPr>
          <w:ilvl w:val="0"/>
          <w:numId w:val="1"/>
        </w:numPr>
        <w:tabs>
          <w:tab w:val="left" w:pos="564"/>
        </w:tabs>
        <w:rPr>
          <w:color w:val="FF0000"/>
          <w:sz w:val="24"/>
          <w:szCs w:val="24"/>
        </w:rPr>
      </w:pPr>
      <w:bookmarkStart w:id="151" w:name="4.4_Philosophical_assumptions_"/>
      <w:bookmarkStart w:id="152" w:name="4.3_Importance_of_the_study"/>
      <w:bookmarkEnd w:id="151"/>
      <w:bookmarkEnd w:id="152"/>
      <w:r>
        <w:rPr>
          <w:rFonts w:eastAsiaTheme="minorEastAsia" w:hint="eastAsia"/>
          <w:sz w:val="24"/>
          <w:szCs w:val="24"/>
          <w:lang w:eastAsia="zh-CN"/>
        </w:rPr>
        <w:t>Methodology</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47C257D3" w14:textId="77777777" w:rsidR="00556C22" w:rsidRDefault="00556C22">
      <w:pPr>
        <w:pStyle w:val="Heading2"/>
        <w:tabs>
          <w:tab w:val="left" w:pos="564"/>
        </w:tabs>
        <w:rPr>
          <w:rFonts w:eastAsiaTheme="minorEastAsia"/>
          <w:sz w:val="24"/>
          <w:szCs w:val="24"/>
          <w:lang w:eastAsia="zh-CN"/>
        </w:rPr>
      </w:pPr>
    </w:p>
    <w:p w14:paraId="029D31EF" w14:textId="77777777" w:rsidR="00556C22" w:rsidRDefault="00735E5A">
      <w:pPr>
        <w:widowControl/>
        <w:autoSpaceDE/>
        <w:autoSpaceDN/>
        <w:ind w:firstLine="113"/>
        <w:contextualSpacing/>
        <w:rPr>
          <w:rFonts w:eastAsiaTheme="minorEastAsia" w:hint="eastAsia"/>
          <w:b/>
          <w:bCs/>
          <w:lang w:eastAsia="zh-CN"/>
        </w:rPr>
      </w:pPr>
      <w:r>
        <w:rPr>
          <w:rFonts w:eastAsiaTheme="minorEastAsia" w:hint="eastAsia"/>
          <w:b/>
          <w:bCs/>
          <w:lang w:eastAsia="zh-CN"/>
        </w:rPr>
        <w:t>6.1</w:t>
      </w:r>
      <w:r>
        <w:rPr>
          <w:rFonts w:eastAsiaTheme="minorEastAsia"/>
          <w:b/>
          <w:bCs/>
          <w:lang w:eastAsia="zh-CN"/>
        </w:rPr>
        <w:t xml:space="preserve"> Literature</w:t>
      </w:r>
      <w:r>
        <w:rPr>
          <w:rFonts w:eastAsiaTheme="minorEastAsia" w:hint="eastAsia"/>
          <w:b/>
          <w:bCs/>
          <w:lang w:eastAsia="zh-CN"/>
        </w:rPr>
        <w:t xml:space="preserve"> Review</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0227087D" w14:textId="58390764" w:rsidR="00556C22" w:rsidRDefault="00735E5A">
      <w:pPr>
        <w:pStyle w:val="BodyText"/>
        <w:spacing w:before="120"/>
        <w:ind w:left="113" w:right="685"/>
        <w:rPr>
          <w:rFonts w:eastAsiaTheme="minorEastAsia" w:hint="eastAsia"/>
          <w:lang w:eastAsia="zh-CN"/>
        </w:rPr>
      </w:pPr>
      <w:r>
        <w:rPr>
          <w:rFonts w:eastAsiaTheme="minorEastAsia" w:hint="eastAsia"/>
          <w:lang w:eastAsia="zh-CN"/>
        </w:rPr>
        <w:t>To g</w:t>
      </w:r>
      <w:r>
        <w:rPr>
          <w:rFonts w:eastAsiaTheme="minorEastAsia"/>
          <w:lang w:eastAsia="zh-CN"/>
        </w:rPr>
        <w:t>ain a thorough understanding of the state-of-the-art in multimodal emotion recognition, spot any shortcomings, and lay the groundwork for the creation of fresh strategies</w:t>
      </w:r>
      <w:r>
        <w:rPr>
          <w:rFonts w:eastAsiaTheme="minorEastAsia" w:hint="eastAsia"/>
          <w:lang w:eastAsia="zh-CN"/>
        </w:rPr>
        <w:t>, the fastest way is to r</w:t>
      </w:r>
      <w:r>
        <w:rPr>
          <w:rFonts w:eastAsiaTheme="minorEastAsia"/>
          <w:lang w:eastAsia="zh-CN"/>
        </w:rPr>
        <w:t>eview the literature in-depth on the use of speech tonality, body language, facial expressions, and physiological cues to identify emotions.</w:t>
      </w:r>
      <w:r>
        <w:rPr>
          <w:rFonts w:eastAsiaTheme="minorEastAsia" w:hint="eastAsia"/>
          <w:lang w:eastAsia="zh-CN"/>
        </w:rPr>
        <w:t xml:space="preserve"> </w:t>
      </w:r>
      <w:r>
        <w:rPr>
          <w:rFonts w:eastAsiaTheme="minorEastAsia"/>
          <w:lang w:eastAsia="zh-CN"/>
        </w:rPr>
        <w:t xml:space="preserve">Examine </w:t>
      </w:r>
      <w:r>
        <w:rPr>
          <w:rFonts w:eastAsiaTheme="minorEastAsia" w:hint="eastAsia"/>
          <w:lang w:eastAsia="zh-CN"/>
        </w:rPr>
        <w:t xml:space="preserve">previous </w:t>
      </w:r>
      <w:r>
        <w:rPr>
          <w:rFonts w:eastAsiaTheme="minorEastAsia"/>
          <w:lang w:eastAsia="zh-CN"/>
        </w:rPr>
        <w:t>research on real-time processing strategies and data fusion approaches.</w:t>
      </w:r>
      <w:r>
        <w:rPr>
          <w:rFonts w:eastAsiaTheme="minorEastAsia" w:hint="eastAsia"/>
          <w:lang w:eastAsia="zh-CN"/>
        </w:rPr>
        <w:t xml:space="preserve"> </w:t>
      </w:r>
      <w:r>
        <w:rPr>
          <w:rFonts w:eastAsiaTheme="minorEastAsia"/>
          <w:lang w:eastAsia="zh-CN"/>
        </w:rPr>
        <w:t>Determine the shortcomings and difficulties of the current approaches and identify poss</w:t>
      </w:r>
      <w:r>
        <w:rPr>
          <w:rFonts w:eastAsiaTheme="minorEastAsia"/>
          <w:lang w:eastAsia="zh-CN"/>
        </w:rPr>
        <w:t>ible areas for development.</w:t>
      </w:r>
      <w:r>
        <w:rPr>
          <w:rFonts w:eastAsiaTheme="minorEastAsia" w:hint="eastAsia"/>
          <w:lang w:eastAsia="zh-CN"/>
        </w:rPr>
        <w:t xml:space="preserve"> </w:t>
      </w:r>
      <w:r>
        <w:rPr>
          <w:rFonts w:eastAsiaTheme="minorEastAsia"/>
          <w:lang w:eastAsia="zh-CN"/>
        </w:rPr>
        <w:t>Grabbing</w:t>
      </w:r>
      <w:r>
        <w:rPr>
          <w:rFonts w:eastAsiaTheme="minorEastAsia" w:hint="eastAsia"/>
          <w:lang w:eastAsia="zh-CN"/>
        </w:rPr>
        <w:t xml:space="preserve"> the </w:t>
      </w:r>
      <w:r>
        <w:rPr>
          <w:rFonts w:eastAsiaTheme="minorEastAsia"/>
          <w:lang w:eastAsia="zh-CN"/>
        </w:rPr>
        <w:t>inspiring</w:t>
      </w:r>
      <w:r>
        <w:rPr>
          <w:rFonts w:eastAsiaTheme="minorEastAsia" w:hint="eastAsia"/>
          <w:lang w:eastAsia="zh-CN"/>
        </w:rPr>
        <w:t xml:space="preserve"> idea in the previous research and </w:t>
      </w:r>
      <w:r>
        <w:rPr>
          <w:rFonts w:eastAsiaTheme="minorEastAsia"/>
          <w:lang w:eastAsia="zh-CN"/>
        </w:rPr>
        <w:t>creati</w:t>
      </w:r>
      <w:r>
        <w:rPr>
          <w:rFonts w:eastAsiaTheme="minorEastAsia" w:hint="eastAsia"/>
          <w:lang w:eastAsia="zh-CN"/>
        </w:rPr>
        <w:t>ng the different methodology based on it</w:t>
      </w:r>
      <w:r>
        <w:rPr>
          <w:rFonts w:eastAsiaTheme="minorEastAsia" w:hint="eastAsia"/>
          <w:lang w:eastAsia="zh-CN"/>
        </w:rPr>
        <w:t xml:space="preserve">. Reviewing </w:t>
      </w:r>
      <w:r>
        <w:rPr>
          <w:rFonts w:eastAsiaTheme="minorEastAsia"/>
          <w:lang w:eastAsia="zh-CN"/>
        </w:rPr>
        <w:t>the la</w:t>
      </w:r>
      <w:r>
        <w:rPr>
          <w:rFonts w:eastAsiaTheme="minorEastAsia" w:hint="eastAsia"/>
          <w:lang w:eastAsia="zh-CN"/>
        </w:rPr>
        <w:t>test papers has always been an efficient way to catch up with the research trend.</w:t>
      </w:r>
    </w:p>
    <w:p w14:paraId="6FC838F8" w14:textId="77777777" w:rsidR="00556C22" w:rsidRDefault="00556C22">
      <w:pPr>
        <w:widowControl/>
        <w:ind w:firstLine="113"/>
        <w:rPr>
          <w:rFonts w:eastAsiaTheme="minorEastAsia" w:hint="eastAsia"/>
          <w:sz w:val="20"/>
          <w:szCs w:val="20"/>
          <w:lang w:eastAsia="zh-CN"/>
        </w:rPr>
      </w:pPr>
    </w:p>
    <w:p w14:paraId="18A93D95" w14:textId="77777777" w:rsidR="00556C22" w:rsidRDefault="00735E5A">
      <w:pPr>
        <w:widowControl/>
        <w:ind w:firstLine="113"/>
        <w:rPr>
          <w:rFonts w:eastAsiaTheme="minorEastAsia" w:hint="eastAsia"/>
          <w:b/>
          <w:bCs/>
          <w:lang w:eastAsia="zh-CN"/>
        </w:rPr>
      </w:pPr>
      <w:r>
        <w:rPr>
          <w:rFonts w:eastAsiaTheme="minorEastAsia" w:hint="eastAsia"/>
          <w:b/>
          <w:bCs/>
          <w:lang w:eastAsia="zh-CN"/>
        </w:rPr>
        <w:t xml:space="preserve">6.2 </w:t>
      </w:r>
      <w:r>
        <w:rPr>
          <w:rFonts w:eastAsiaTheme="minorEastAsia"/>
          <w:b/>
          <w:bCs/>
          <w:lang w:eastAsia="zh-CN"/>
        </w:rPr>
        <w:t>Design and Development of Algorithms</w:t>
      </w:r>
      <w:r>
        <w:rPr>
          <w:rFonts w:eastAsiaTheme="minorEastAsia" w:hint="eastAsia"/>
          <w:color w:val="FF0000"/>
          <w:sz w:val="24"/>
          <w:szCs w:val="24"/>
          <w:lang w:eastAsia="zh-CN"/>
        </w:rPr>
        <w:t>（</w:t>
      </w:r>
      <w:r>
        <w:rPr>
          <w:rFonts w:eastAsiaTheme="minorEastAsia" w:hint="eastAsia"/>
          <w:color w:val="FF0000"/>
          <w:sz w:val="24"/>
          <w:szCs w:val="24"/>
          <w:lang w:eastAsia="zh-CN"/>
        </w:rPr>
        <w:t xml:space="preserve">No </w:t>
      </w:r>
      <w:r>
        <w:rPr>
          <w:rFonts w:eastAsiaTheme="minorEastAsia" w:hint="eastAsia"/>
          <w:color w:val="FF0000"/>
          <w:sz w:val="24"/>
          <w:szCs w:val="24"/>
          <w:lang w:eastAsia="zh-CN"/>
        </w:rPr>
        <w:t>proofreading is required for this part)</w:t>
      </w:r>
    </w:p>
    <w:p w14:paraId="3439350D" w14:textId="03C611ED" w:rsidR="00556C22" w:rsidRDefault="00735E5A">
      <w:pPr>
        <w:pStyle w:val="BodyText"/>
        <w:spacing w:before="120"/>
        <w:ind w:left="113" w:right="685"/>
        <w:rPr>
          <w:rFonts w:eastAsiaTheme="minorEastAsia" w:hint="eastAsia"/>
          <w:lang w:eastAsia="zh-CN"/>
        </w:rPr>
      </w:pPr>
      <w:r>
        <w:rPr>
          <w:rFonts w:eastAsiaTheme="minorEastAsia" w:hint="eastAsia"/>
          <w:lang w:eastAsia="zh-CN"/>
        </w:rPr>
        <w:t>To c</w:t>
      </w:r>
      <w:r>
        <w:rPr>
          <w:rFonts w:eastAsiaTheme="minorEastAsia"/>
          <w:lang w:eastAsia="zh-CN"/>
        </w:rPr>
        <w:t>reate innovative, real-time, multimodal emotion recognition algorithms that can successfully integrate and process many data streams while addressing the difficulties involved</w:t>
      </w:r>
      <w:r>
        <w:rPr>
          <w:rFonts w:eastAsiaTheme="minorEastAsia" w:hint="eastAsia"/>
          <w:lang w:eastAsia="zh-CN"/>
        </w:rPr>
        <w:t xml:space="preserve">, </w:t>
      </w:r>
      <w:r>
        <w:rPr>
          <w:rFonts w:eastAsiaTheme="minorEastAsia"/>
          <w:lang w:eastAsia="zh-CN"/>
        </w:rPr>
        <w:t>it</w:t>
      </w:r>
      <w:r>
        <w:rPr>
          <w:rFonts w:eastAsiaTheme="minorEastAsia" w:hint="eastAsia"/>
          <w:lang w:eastAsia="zh-CN"/>
        </w:rPr>
        <w:t xml:space="preserve"> is essential to d</w:t>
      </w:r>
      <w:r>
        <w:rPr>
          <w:rFonts w:eastAsiaTheme="minorEastAsia"/>
          <w:lang w:eastAsia="zh-CN"/>
        </w:rPr>
        <w:t xml:space="preserve">evelop algorithms that </w:t>
      </w:r>
      <w:r>
        <w:rPr>
          <w:rFonts w:eastAsiaTheme="minorEastAsia"/>
          <w:lang w:eastAsia="zh-CN"/>
        </w:rPr>
        <w:t>make use of</w:t>
      </w:r>
      <w:r>
        <w:rPr>
          <w:rFonts w:eastAsiaTheme="minorEastAsia"/>
          <w:lang w:eastAsia="zh-CN"/>
        </w:rPr>
        <w:t xml:space="preserve"> adaptive mechanisms, online learning, and effective data processing methods.</w:t>
      </w:r>
      <w:r>
        <w:rPr>
          <w:rFonts w:eastAsiaTheme="minorEastAsia" w:hint="eastAsia"/>
          <w:lang w:eastAsia="zh-CN"/>
        </w:rPr>
        <w:t xml:space="preserve"> Thanks to </w:t>
      </w:r>
      <w:r>
        <w:rPr>
          <w:rFonts w:eastAsiaTheme="minorEastAsia" w:hint="eastAsia"/>
          <w:lang w:eastAsia="zh-CN"/>
        </w:rPr>
        <w:t xml:space="preserve">the earlier </w:t>
      </w:r>
      <w:r>
        <w:rPr>
          <w:rFonts w:eastAsiaTheme="minorEastAsia"/>
          <w:lang w:eastAsia="zh-CN"/>
        </w:rPr>
        <w:t>researcher</w:t>
      </w:r>
      <w:r>
        <w:rPr>
          <w:rFonts w:eastAsiaTheme="minorEastAsia" w:hint="eastAsia"/>
          <w:lang w:eastAsia="zh-CN"/>
        </w:rPr>
        <w:t xml:space="preserve">s, there are a large amount of deep learning algorithms which are </w:t>
      </w:r>
      <w:r>
        <w:rPr>
          <w:rFonts w:eastAsiaTheme="minorEastAsia" w:hint="eastAsia"/>
          <w:lang w:eastAsia="zh-CN"/>
        </w:rPr>
        <w:t xml:space="preserve">designed </w:t>
      </w:r>
      <w:r>
        <w:rPr>
          <w:rFonts w:eastAsiaTheme="minorEastAsia"/>
          <w:lang w:eastAsia="zh-CN"/>
        </w:rPr>
        <w:t>specifically</w:t>
      </w:r>
      <w:r>
        <w:rPr>
          <w:rFonts w:eastAsiaTheme="minorEastAsia" w:hint="eastAsia"/>
          <w:lang w:eastAsia="zh-CN"/>
        </w:rPr>
        <w:t xml:space="preserve"> for different tasks. </w:t>
      </w:r>
    </w:p>
    <w:p w14:paraId="1F576EF9" w14:textId="272BC224" w:rsidR="00556C22" w:rsidRDefault="00735E5A">
      <w:pPr>
        <w:pStyle w:val="BodyText"/>
        <w:spacing w:before="120"/>
        <w:ind w:left="113" w:right="685"/>
        <w:rPr>
          <w:rFonts w:eastAsiaTheme="minorEastAsia" w:hint="eastAsia"/>
          <w:lang w:eastAsia="zh-CN"/>
        </w:rPr>
      </w:pPr>
      <w:r>
        <w:rPr>
          <w:rFonts w:eastAsiaTheme="minorEastAsia" w:hint="eastAsia"/>
          <w:lang w:eastAsia="zh-CN"/>
        </w:rPr>
        <w:t xml:space="preserve">In this research, we will start </w:t>
      </w:r>
      <w:r>
        <w:rPr>
          <w:rFonts w:eastAsiaTheme="minorEastAsia"/>
          <w:lang w:eastAsia="zh-CN"/>
        </w:rPr>
        <w:t>by</w:t>
      </w:r>
      <w:r>
        <w:rPr>
          <w:rFonts w:eastAsiaTheme="minorEastAsia" w:hint="eastAsia"/>
          <w:lang w:eastAsia="zh-CN"/>
        </w:rPr>
        <w:t xml:space="preserve"> applying </w:t>
      </w:r>
      <w:r>
        <w:rPr>
          <w:rFonts w:eastAsiaTheme="minorEastAsia"/>
          <w:lang w:eastAsia="zh-CN"/>
        </w:rPr>
        <w:t>suitable</w:t>
      </w:r>
      <w:r>
        <w:rPr>
          <w:rFonts w:eastAsiaTheme="minorEastAsia" w:hint="eastAsia"/>
          <w:lang w:eastAsia="zh-CN"/>
        </w:rPr>
        <w:t xml:space="preserve"> algorithms for processing different modalities and </w:t>
      </w:r>
      <w:r>
        <w:rPr>
          <w:rFonts w:eastAsiaTheme="minorEastAsia" w:hint="eastAsia"/>
          <w:lang w:eastAsia="zh-CN"/>
        </w:rPr>
        <w:t xml:space="preserve">make </w:t>
      </w:r>
      <w:r>
        <w:rPr>
          <w:rFonts w:eastAsiaTheme="minorEastAsia" w:hint="eastAsia"/>
          <w:lang w:eastAsia="zh-CN"/>
        </w:rPr>
        <w:t xml:space="preserve">the adaptation to </w:t>
      </w:r>
      <w:r>
        <w:rPr>
          <w:rFonts w:eastAsiaTheme="minorEastAsia"/>
          <w:lang w:eastAsia="zh-CN"/>
        </w:rPr>
        <w:t>fit</w:t>
      </w:r>
      <w:r>
        <w:rPr>
          <w:rFonts w:eastAsiaTheme="minorEastAsia" w:hint="eastAsia"/>
          <w:lang w:eastAsia="zh-CN"/>
        </w:rPr>
        <w:t xml:space="preserve"> with </w:t>
      </w:r>
      <w:r>
        <w:rPr>
          <w:rFonts w:eastAsiaTheme="minorEastAsia" w:hint="eastAsia"/>
          <w:lang w:eastAsia="zh-CN"/>
        </w:rPr>
        <w:t>our collected data</w:t>
      </w:r>
      <w:r>
        <w:rPr>
          <w:rFonts w:eastAsiaTheme="minorEastAsia" w:hint="eastAsia"/>
          <w:lang w:eastAsia="zh-CN"/>
        </w:rPr>
        <w:t xml:space="preserve"> for this is a highly effective method comparing to develop</w:t>
      </w:r>
      <w:r>
        <w:rPr>
          <w:rFonts w:eastAsiaTheme="minorEastAsia" w:hint="eastAsia"/>
          <w:lang w:eastAsia="zh-CN"/>
        </w:rPr>
        <w:t xml:space="preserve"> a new algorithm from scratch. For example, </w:t>
      </w:r>
      <w:r>
        <w:rPr>
          <w:rFonts w:eastAsiaTheme="minorEastAsia"/>
          <w:lang w:eastAsia="zh-CN"/>
        </w:rPr>
        <w:t>D. Snyder</w:t>
      </w:r>
      <w:r>
        <w:rPr>
          <w:rFonts w:eastAsiaTheme="minorEastAsia" w:hint="eastAsia"/>
          <w:lang w:eastAsia="zh-CN"/>
        </w:rPr>
        <w:t xml:space="preserve"> et al. proposed X-Vectors for enhancing deep learning models on speaker recognition tasks </w:t>
      </w:r>
      <w:hyperlink w:anchor="ref11" w:history="1">
        <w:r>
          <w:rPr>
            <w:rStyle w:val="Hyperlink"/>
            <w:rFonts w:eastAsiaTheme="minorEastAsia" w:hint="eastAsia"/>
            <w:lang w:eastAsia="zh-CN"/>
          </w:rPr>
          <w:t>[11]</w:t>
        </w:r>
      </w:hyperlink>
      <w:r>
        <w:rPr>
          <w:rFonts w:eastAsiaTheme="minorEastAsia" w:hint="eastAsia"/>
          <w:lang w:eastAsia="zh-CN"/>
        </w:rPr>
        <w:t xml:space="preserve">, especially for processing audio modality. </w:t>
      </w:r>
      <w:r>
        <w:rPr>
          <w:rFonts w:eastAsiaTheme="minorEastAsia"/>
          <w:lang w:eastAsia="zh-CN"/>
        </w:rPr>
        <w:t>Convolution</w:t>
      </w:r>
      <w:r>
        <w:rPr>
          <w:rFonts w:eastAsiaTheme="minorEastAsia" w:hint="eastAsia"/>
          <w:lang w:eastAsia="zh-CN"/>
        </w:rPr>
        <w:t xml:space="preserve">al Neural </w:t>
      </w:r>
      <w:r>
        <w:rPr>
          <w:rFonts w:eastAsiaTheme="minorEastAsia"/>
          <w:lang w:eastAsia="zh-CN"/>
        </w:rPr>
        <w:t xml:space="preserve">Network </w:t>
      </w:r>
      <w:r>
        <w:rPr>
          <w:rFonts w:eastAsiaTheme="minorEastAsia" w:hint="eastAsia"/>
          <w:lang w:eastAsia="zh-CN"/>
        </w:rPr>
        <w:t xml:space="preserve">(CNN) has been </w:t>
      </w:r>
      <w:r>
        <w:rPr>
          <w:rFonts w:eastAsiaTheme="minorEastAsia"/>
          <w:lang w:eastAsia="zh-CN"/>
        </w:rPr>
        <w:t>proved</w:t>
      </w:r>
      <w:r>
        <w:rPr>
          <w:rFonts w:eastAsiaTheme="minorEastAsia" w:hint="eastAsia"/>
          <w:lang w:eastAsia="zh-CN"/>
        </w:rPr>
        <w:t xml:space="preserve"> to be powerful on processing images leveraging the </w:t>
      </w:r>
      <w:r>
        <w:rPr>
          <w:rFonts w:eastAsiaTheme="minorEastAsia"/>
          <w:lang w:eastAsia="zh-CN"/>
        </w:rPr>
        <w:t>convolution</w:t>
      </w:r>
      <w:r>
        <w:rPr>
          <w:rFonts w:eastAsiaTheme="minorEastAsia" w:hint="eastAsia"/>
          <w:lang w:eastAsia="zh-CN"/>
        </w:rPr>
        <w:t xml:space="preserve"> and subsampled tactics. </w:t>
      </w:r>
      <w:r>
        <w:rPr>
          <w:rFonts w:eastAsiaTheme="minorEastAsia"/>
          <w:lang w:eastAsia="zh-CN"/>
        </w:rPr>
        <w:t>Long Short-Term Memory</w:t>
      </w:r>
      <w:r>
        <w:rPr>
          <w:rFonts w:eastAsiaTheme="minorEastAsia" w:hint="eastAsia"/>
          <w:lang w:eastAsia="zh-CN"/>
        </w:rPr>
        <w:t xml:space="preserve"> (LSTM) is a </w:t>
      </w:r>
      <w:r>
        <w:rPr>
          <w:rFonts w:eastAsiaTheme="minorEastAsia"/>
          <w:lang w:eastAsia="zh-CN"/>
        </w:rPr>
        <w:t>variant</w:t>
      </w:r>
      <w:r>
        <w:rPr>
          <w:rFonts w:eastAsiaTheme="minorEastAsia" w:hint="eastAsia"/>
          <w:lang w:eastAsia="zh-CN"/>
        </w:rPr>
        <w:t xml:space="preserve"> of </w:t>
      </w:r>
      <w:r>
        <w:rPr>
          <w:rFonts w:eastAsiaTheme="minorEastAsia"/>
          <w:lang w:eastAsia="zh-CN"/>
        </w:rPr>
        <w:t>Recurren</w:t>
      </w:r>
      <w:r>
        <w:rPr>
          <w:rFonts w:eastAsiaTheme="minorEastAsia" w:hint="eastAsia"/>
          <w:lang w:eastAsia="zh-CN"/>
        </w:rPr>
        <w:t>t Neural Network (RNN)</w:t>
      </w:r>
      <w:r>
        <w:rPr>
          <w:rFonts w:eastAsiaTheme="minorEastAsia" w:hint="eastAsia"/>
          <w:lang w:eastAsia="zh-CN"/>
        </w:rPr>
        <w:t xml:space="preserve"> which is good at handling the long text by adding </w:t>
      </w:r>
      <w:r>
        <w:rPr>
          <w:rFonts w:eastAsiaTheme="minorEastAsia"/>
          <w:lang w:eastAsia="zh-CN"/>
        </w:rPr>
        <w:t>memory</w:t>
      </w:r>
      <w:r>
        <w:rPr>
          <w:rFonts w:eastAsiaTheme="minorEastAsia" w:hint="eastAsia"/>
          <w:lang w:eastAsia="zh-CN"/>
        </w:rPr>
        <w:t xml:space="preserve"> cells and gate </w:t>
      </w:r>
      <w:r>
        <w:rPr>
          <w:rFonts w:eastAsiaTheme="minorEastAsia"/>
          <w:lang w:eastAsia="zh-CN"/>
        </w:rPr>
        <w:t>mechanism</w:t>
      </w:r>
      <w:r>
        <w:rPr>
          <w:rFonts w:eastAsiaTheme="minorEastAsia" w:hint="eastAsia"/>
          <w:lang w:eastAsia="zh-CN"/>
        </w:rPr>
        <w:t xml:space="preserve"> </w:t>
      </w:r>
      <w:hyperlink w:anchor="ref12" w:history="1">
        <w:r>
          <w:rPr>
            <w:rStyle w:val="Hyperlink"/>
            <w:rFonts w:eastAsiaTheme="minorEastAsia" w:hint="eastAsia"/>
            <w:lang w:eastAsia="zh-CN"/>
          </w:rPr>
          <w:t>[12]</w:t>
        </w:r>
      </w:hyperlink>
      <w:r>
        <w:rPr>
          <w:rFonts w:eastAsiaTheme="minorEastAsia" w:hint="eastAsia"/>
          <w:lang w:eastAsia="zh-CN"/>
        </w:rPr>
        <w:t xml:space="preserve">. LSTM can learn the context by remembering previous input and </w:t>
      </w:r>
      <w:r>
        <w:rPr>
          <w:rFonts w:eastAsiaTheme="minorEastAsia" w:hint="eastAsia"/>
          <w:lang w:eastAsia="zh-CN"/>
        </w:rPr>
        <w:t xml:space="preserve">pass </w:t>
      </w:r>
      <w:r>
        <w:rPr>
          <w:rFonts w:eastAsiaTheme="minorEastAsia" w:hint="eastAsia"/>
          <w:lang w:eastAsia="zh-CN"/>
        </w:rPr>
        <w:t xml:space="preserve">it to the next layer. Such features are </w:t>
      </w:r>
      <w:r>
        <w:rPr>
          <w:rFonts w:eastAsiaTheme="minorEastAsia" w:hint="eastAsia"/>
          <w:lang w:eastAsia="zh-CN"/>
        </w:rPr>
        <w:t xml:space="preserve">considered </w:t>
      </w:r>
      <w:r>
        <w:rPr>
          <w:rFonts w:eastAsiaTheme="minorEastAsia" w:hint="eastAsia"/>
          <w:lang w:eastAsia="zh-CN"/>
        </w:rPr>
        <w:t>valuable for emotion recognition</w:t>
      </w:r>
      <w:r>
        <w:rPr>
          <w:rFonts w:eastAsiaTheme="minorEastAsia" w:hint="eastAsia"/>
          <w:lang w:eastAsia="zh-CN"/>
        </w:rPr>
        <w:t xml:space="preserve"> especially when the input is the combination of multi-modalities</w:t>
      </w:r>
      <w:r>
        <w:rPr>
          <w:rFonts w:eastAsiaTheme="minorEastAsia" w:hint="eastAsia"/>
          <w:lang w:eastAsia="zh-CN"/>
        </w:rPr>
        <w:t>.</w:t>
      </w:r>
    </w:p>
    <w:p w14:paraId="37137367" w14:textId="4DB47042" w:rsidR="00556C22" w:rsidRDefault="00735E5A">
      <w:pPr>
        <w:pStyle w:val="BodyText"/>
        <w:spacing w:before="120"/>
        <w:ind w:left="113" w:right="685"/>
        <w:rPr>
          <w:rFonts w:eastAsiaTheme="minorEastAsia" w:hint="eastAsia"/>
          <w:lang w:eastAsia="zh-CN"/>
        </w:rPr>
      </w:pPr>
      <w:r>
        <w:rPr>
          <w:rFonts w:eastAsiaTheme="minorEastAsia" w:hint="eastAsia"/>
          <w:lang w:eastAsia="zh-CN"/>
        </w:rPr>
        <w:t xml:space="preserve">The </w:t>
      </w:r>
      <w:r>
        <w:rPr>
          <w:rFonts w:eastAsiaTheme="minorEastAsia"/>
          <w:lang w:eastAsia="zh-CN"/>
        </w:rPr>
        <w:t>general</w:t>
      </w:r>
      <w:r>
        <w:rPr>
          <w:rFonts w:eastAsiaTheme="minorEastAsia" w:hint="eastAsia"/>
          <w:lang w:eastAsia="zh-CN"/>
        </w:rPr>
        <w:t xml:space="preserve"> models do not always show ideal performance on the practical datasets. Thus, after building the models, we </w:t>
      </w:r>
      <w:r>
        <w:rPr>
          <w:rFonts w:eastAsiaTheme="minorEastAsia" w:hint="eastAsia"/>
          <w:lang w:eastAsia="zh-CN"/>
        </w:rPr>
        <w:t>will need to</w:t>
      </w:r>
      <w:r>
        <w:rPr>
          <w:rFonts w:eastAsiaTheme="minorEastAsia" w:hint="eastAsia"/>
          <w:lang w:eastAsia="zh-CN"/>
        </w:rPr>
        <w:t xml:space="preserve"> </w:t>
      </w:r>
      <w:r>
        <w:rPr>
          <w:rFonts w:eastAsiaTheme="minorEastAsia" w:hint="eastAsia"/>
          <w:lang w:eastAsia="zh-CN"/>
        </w:rPr>
        <w:t xml:space="preserve">optimize </w:t>
      </w:r>
      <w:r>
        <w:rPr>
          <w:rFonts w:eastAsiaTheme="minorEastAsia" w:hint="eastAsia"/>
          <w:lang w:eastAsia="zh-CN"/>
        </w:rPr>
        <w:t xml:space="preserve">the models by modifying </w:t>
      </w:r>
      <w:r>
        <w:rPr>
          <w:rFonts w:eastAsiaTheme="minorEastAsia"/>
          <w:lang w:eastAsia="zh-CN"/>
        </w:rPr>
        <w:t>operator</w:t>
      </w:r>
      <w:r>
        <w:rPr>
          <w:rFonts w:eastAsiaTheme="minorEastAsia" w:hint="eastAsia"/>
          <w:lang w:eastAsia="zh-CN"/>
        </w:rPr>
        <w:t>s to improve the</w:t>
      </w:r>
      <w:r>
        <w:rPr>
          <w:rFonts w:eastAsiaTheme="minorEastAsia" w:hint="eastAsia"/>
          <w:lang w:eastAsia="zh-CN"/>
        </w:rPr>
        <w:t xml:space="preserve"> classification ability and inference time. </w:t>
      </w:r>
      <w:r>
        <w:rPr>
          <w:rFonts w:eastAsiaTheme="minorEastAsia"/>
          <w:lang w:eastAsia="zh-CN"/>
        </w:rPr>
        <w:t xml:space="preserve">To establish theoretical soundness and codify algorithmic procedures, use mathematical </w:t>
      </w:r>
      <w:r>
        <w:rPr>
          <w:rFonts w:eastAsiaTheme="minorEastAsia"/>
          <w:lang w:eastAsia="zh-CN"/>
        </w:rPr>
        <w:t>modeling</w:t>
      </w:r>
      <w:r>
        <w:rPr>
          <w:rFonts w:eastAsiaTheme="minorEastAsia"/>
          <w:lang w:eastAsia="zh-CN"/>
        </w:rPr>
        <w:t>.</w:t>
      </w:r>
      <w:r>
        <w:rPr>
          <w:rFonts w:eastAsiaTheme="minorEastAsia" w:hint="eastAsia"/>
          <w:lang w:eastAsia="zh-CN"/>
        </w:rPr>
        <w:t xml:space="preserve"> </w:t>
      </w:r>
      <w:r>
        <w:rPr>
          <w:rFonts w:eastAsiaTheme="minorEastAsia"/>
          <w:lang w:eastAsia="zh-CN"/>
        </w:rPr>
        <w:t>Use libraries like Torch,</w:t>
      </w:r>
      <w:r>
        <w:rPr>
          <w:rFonts w:eastAsiaTheme="minorEastAsia" w:hint="eastAsia"/>
          <w:lang w:eastAsia="zh-CN"/>
        </w:rPr>
        <w:t xml:space="preserve"> </w:t>
      </w:r>
      <w:proofErr w:type="spellStart"/>
      <w:r>
        <w:rPr>
          <w:rFonts w:eastAsiaTheme="minorEastAsia" w:hint="eastAsia"/>
          <w:lang w:eastAsia="zh-CN"/>
        </w:rPr>
        <w:t>Librosa</w:t>
      </w:r>
      <w:proofErr w:type="spellEnd"/>
      <w:r>
        <w:rPr>
          <w:rFonts w:eastAsiaTheme="minorEastAsia" w:hint="eastAsia"/>
          <w:lang w:eastAsia="zh-CN"/>
        </w:rPr>
        <w:t>,</w:t>
      </w:r>
      <w:r>
        <w:rPr>
          <w:rFonts w:eastAsiaTheme="minorEastAsia"/>
          <w:lang w:eastAsia="zh-CN"/>
        </w:rPr>
        <w:t xml:space="preserve"> Apache Flink, and MOA (Massive Online Analysis) to implement </w:t>
      </w:r>
      <w:r>
        <w:rPr>
          <w:rFonts w:eastAsiaTheme="minorEastAsia"/>
          <w:lang w:eastAsia="zh-CN"/>
        </w:rPr>
        <w:t>algorithms using Python or Java</w:t>
      </w:r>
      <w:r>
        <w:rPr>
          <w:rFonts w:eastAsiaTheme="minorEastAsia"/>
          <w:lang w:eastAsia="zh-CN"/>
        </w:rPr>
        <w:t>.</w:t>
      </w:r>
      <w:r>
        <w:rPr>
          <w:rFonts w:eastAsiaTheme="minorEastAsia" w:hint="eastAsia"/>
          <w:lang w:eastAsia="zh-CN"/>
        </w:rPr>
        <w:t xml:space="preserve"> </w:t>
      </w:r>
      <w:r>
        <w:rPr>
          <w:rFonts w:eastAsiaTheme="minorEastAsia"/>
          <w:lang w:eastAsia="zh-CN"/>
        </w:rPr>
        <w:t>Writi</w:t>
      </w:r>
      <w:r>
        <w:rPr>
          <w:rFonts w:eastAsiaTheme="minorEastAsia" w:hint="eastAsia"/>
          <w:lang w:eastAsia="zh-CN"/>
        </w:rPr>
        <w:t>ng</w:t>
      </w:r>
      <w:r>
        <w:rPr>
          <w:rFonts w:eastAsiaTheme="minorEastAsia"/>
          <w:lang w:eastAsia="zh-CN"/>
        </w:rPr>
        <w:t xml:space="preserve"> </w:t>
      </w:r>
      <w:r>
        <w:rPr>
          <w:rFonts w:eastAsiaTheme="minorEastAsia"/>
          <w:lang w:eastAsia="zh-CN"/>
        </w:rPr>
        <w:t>code that is modular to make</w:t>
      </w:r>
      <w:r>
        <w:rPr>
          <w:rFonts w:eastAsiaTheme="minorEastAsia"/>
          <w:lang w:eastAsia="zh-CN"/>
        </w:rPr>
        <w:t xml:space="preserve"> </w:t>
      </w:r>
      <w:r>
        <w:rPr>
          <w:rFonts w:eastAsiaTheme="minorEastAsia"/>
          <w:lang w:eastAsia="zh-CN"/>
        </w:rPr>
        <w:t>optimization</w:t>
      </w:r>
      <w:r>
        <w:rPr>
          <w:rFonts w:eastAsiaTheme="minorEastAsia"/>
          <w:lang w:eastAsia="zh-CN"/>
        </w:rPr>
        <w:t>, debugging, and testing easier.</w:t>
      </w:r>
      <w:r>
        <w:rPr>
          <w:rFonts w:eastAsiaTheme="minorEastAsia" w:hint="eastAsia"/>
          <w:lang w:eastAsia="zh-CN"/>
        </w:rPr>
        <w:t xml:space="preserve"> </w:t>
      </w:r>
    </w:p>
    <w:p w14:paraId="3A1F5B72" w14:textId="77777777" w:rsidR="00556C22" w:rsidRDefault="00556C22">
      <w:pPr>
        <w:widowControl/>
        <w:ind w:firstLine="113"/>
        <w:rPr>
          <w:rFonts w:eastAsiaTheme="minorEastAsia" w:hint="eastAsia"/>
          <w:sz w:val="20"/>
          <w:szCs w:val="20"/>
          <w:lang w:eastAsia="zh-CN"/>
        </w:rPr>
      </w:pPr>
    </w:p>
    <w:p w14:paraId="0DAD4DAC" w14:textId="77777777" w:rsidR="00556C22" w:rsidRDefault="00735E5A">
      <w:pPr>
        <w:widowControl/>
        <w:ind w:firstLine="113"/>
        <w:rPr>
          <w:rFonts w:eastAsiaTheme="minorEastAsia" w:hint="eastAsia"/>
          <w:b/>
          <w:bCs/>
          <w:lang w:eastAsia="zh-CN"/>
        </w:rPr>
      </w:pPr>
      <w:r>
        <w:rPr>
          <w:rFonts w:eastAsiaTheme="minorEastAsia" w:hint="eastAsia"/>
          <w:b/>
          <w:bCs/>
          <w:lang w:eastAsia="zh-CN"/>
        </w:rPr>
        <w:t xml:space="preserve">6.3 </w:t>
      </w:r>
      <w:r>
        <w:rPr>
          <w:rFonts w:eastAsiaTheme="minorEastAsia"/>
          <w:b/>
          <w:bCs/>
          <w:lang w:eastAsia="zh-CN"/>
        </w:rPr>
        <w:t>Gathering and Preparing Data</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786EC955" w14:textId="489EA393" w:rsidR="00556C22" w:rsidRDefault="00735E5A">
      <w:pPr>
        <w:pStyle w:val="BodyText"/>
        <w:spacing w:before="120"/>
        <w:ind w:left="113" w:right="685"/>
        <w:rPr>
          <w:rFonts w:eastAsiaTheme="minorEastAsia" w:hint="eastAsia"/>
          <w:lang w:eastAsia="zh-CN"/>
        </w:rPr>
      </w:pPr>
      <w:r>
        <w:rPr>
          <w:rFonts w:eastAsiaTheme="minorEastAsia" w:hint="eastAsia"/>
          <w:lang w:eastAsia="zh-CN"/>
        </w:rPr>
        <w:t>To train a functional and robust multimodal emotion recognition model, it is important to c</w:t>
      </w:r>
      <w:r>
        <w:rPr>
          <w:rFonts w:eastAsiaTheme="minorEastAsia"/>
          <w:lang w:eastAsia="zh-CN"/>
        </w:rPr>
        <w:t>ompil</w:t>
      </w:r>
      <w:r>
        <w:rPr>
          <w:rFonts w:eastAsiaTheme="minorEastAsia" w:hint="eastAsia"/>
          <w:lang w:eastAsia="zh-CN"/>
        </w:rPr>
        <w:t>e</w:t>
      </w:r>
      <w:r>
        <w:rPr>
          <w:rFonts w:eastAsiaTheme="minorEastAsia"/>
          <w:lang w:eastAsia="zh-CN"/>
        </w:rPr>
        <w:t xml:space="preserve"> high-quality, multimodal datasets and perform preprocessing on them to guarantee consistency and accuracy in </w:t>
      </w:r>
      <w:r>
        <w:rPr>
          <w:rFonts w:eastAsiaTheme="minorEastAsia"/>
          <w:lang w:eastAsia="zh-CN"/>
        </w:rPr>
        <w:t>the identification of emotions. Gather</w:t>
      </w:r>
      <w:r>
        <w:rPr>
          <w:rFonts w:eastAsiaTheme="minorEastAsia" w:hint="eastAsia"/>
          <w:lang w:eastAsia="zh-CN"/>
        </w:rPr>
        <w:t>ing</w:t>
      </w:r>
      <w:r>
        <w:rPr>
          <w:rFonts w:eastAsiaTheme="minorEastAsia"/>
          <w:lang w:eastAsia="zh-CN"/>
        </w:rPr>
        <w:t xml:space="preserve"> information</w:t>
      </w:r>
      <w:r>
        <w:rPr>
          <w:rFonts w:eastAsiaTheme="minorEastAsia"/>
          <w:lang w:eastAsia="zh-CN"/>
        </w:rPr>
        <w:t xml:space="preserve"> from a variety of devices, such as microphones, cameras, motion detectors, and physiological signal monitors.</w:t>
      </w:r>
      <w:r>
        <w:rPr>
          <w:rFonts w:eastAsiaTheme="minorEastAsia" w:hint="eastAsia"/>
          <w:lang w:eastAsia="zh-CN"/>
        </w:rPr>
        <w:t xml:space="preserve"> </w:t>
      </w:r>
      <w:r>
        <w:rPr>
          <w:rFonts w:eastAsiaTheme="minorEastAsia"/>
          <w:lang w:eastAsia="zh-CN"/>
        </w:rPr>
        <w:t>To collect extensive and varied multimodal emotion data, make use of both newly created experiments and the public datasets that are already available.</w:t>
      </w:r>
      <w:r>
        <w:rPr>
          <w:rFonts w:eastAsiaTheme="minorEastAsia" w:hint="eastAsia"/>
          <w:lang w:eastAsia="zh-CN"/>
        </w:rPr>
        <w:t xml:space="preserve"> </w:t>
      </w:r>
    </w:p>
    <w:p w14:paraId="15571746" w14:textId="2F150FCC" w:rsidR="00556C22" w:rsidRDefault="00735E5A">
      <w:pPr>
        <w:pStyle w:val="BodyText"/>
        <w:spacing w:before="120"/>
        <w:ind w:left="113" w:right="685"/>
        <w:rPr>
          <w:rFonts w:eastAsiaTheme="minorEastAsia" w:hint="eastAsia"/>
          <w:lang w:eastAsia="zh-CN"/>
        </w:rPr>
      </w:pPr>
      <w:r>
        <w:rPr>
          <w:rFonts w:eastAsiaTheme="minorEastAsia" w:hint="eastAsia"/>
          <w:lang w:eastAsia="zh-CN"/>
        </w:rPr>
        <w:t>T</w:t>
      </w:r>
      <w:r>
        <w:rPr>
          <w:rFonts w:eastAsiaTheme="minorEastAsia"/>
          <w:lang w:eastAsia="zh-CN"/>
        </w:rPr>
        <w:t xml:space="preserve">he Multimodal Corpus of Sentiment Intensity (CMU-MOSI) dataset </w:t>
      </w:r>
      <w:r>
        <w:rPr>
          <w:rFonts w:eastAsiaTheme="minorEastAsia"/>
          <w:lang w:eastAsia="zh-CN"/>
        </w:rPr>
        <w:t>is a collection of</w:t>
      </w:r>
      <w:r>
        <w:rPr>
          <w:rFonts w:eastAsiaTheme="minorEastAsia"/>
          <w:lang w:eastAsia="zh-CN"/>
        </w:rPr>
        <w:t xml:space="preserve"> 2199 opinion video clips</w:t>
      </w:r>
      <w:r>
        <w:rPr>
          <w:rFonts w:eastAsiaTheme="minorEastAsia" w:hint="eastAsia"/>
          <w:lang w:eastAsia="zh-CN"/>
        </w:rPr>
        <w:t>.</w:t>
      </w:r>
      <w:r>
        <w:rPr>
          <w:rFonts w:eastAsiaTheme="minorEastAsia"/>
          <w:lang w:eastAsia="zh-CN"/>
        </w:rPr>
        <w:t xml:space="preserve"> Each opinion video is annotated with sentiment in the range [-3,3].</w:t>
      </w:r>
      <w:r>
        <w:rPr>
          <w:rFonts w:eastAsiaTheme="minorEastAsia" w:hint="eastAsia"/>
          <w:lang w:eastAsia="zh-CN"/>
        </w:rPr>
        <w:t xml:space="preserve"> </w:t>
      </w:r>
      <w:r>
        <w:rPr>
          <w:rFonts w:eastAsiaTheme="minorEastAsia"/>
          <w:lang w:eastAsia="zh-CN"/>
        </w:rPr>
        <w:t xml:space="preserve">The Multi-Modal Movie Opinion (ICT-MMMO) dataset consists of online social review videos </w:t>
      </w:r>
      <w:r>
        <w:rPr>
          <w:rFonts w:eastAsiaTheme="minorEastAsia"/>
          <w:lang w:eastAsia="zh-CN"/>
        </w:rPr>
        <w:t xml:space="preserve">that </w:t>
      </w:r>
      <w:r>
        <w:rPr>
          <w:rFonts w:eastAsiaTheme="minorEastAsia"/>
          <w:lang w:eastAsia="zh-CN"/>
        </w:rPr>
        <w:t>encompass a strong diversity in how people express opinions. The dataset contains 343 multimodal review videos annotated at the video level for sentiment.</w:t>
      </w:r>
      <w:r>
        <w:rPr>
          <w:rFonts w:eastAsiaTheme="minorEastAsia" w:hint="eastAsia"/>
          <w:lang w:eastAsia="zh-CN"/>
        </w:rPr>
        <w:t xml:space="preserve"> </w:t>
      </w:r>
      <w:r>
        <w:rPr>
          <w:rFonts w:eastAsiaTheme="minorEastAsia"/>
          <w:lang w:eastAsia="zh-CN"/>
        </w:rPr>
        <w:t xml:space="preserve">The Multimodal Opinion Utterances Dataset (MOUD) Dataset consists of 80 product review videos in Spanish. Videos were found on the YouTube search page using the following keywords (translated to English): my </w:t>
      </w:r>
      <w:r>
        <w:rPr>
          <w:rFonts w:eastAsiaTheme="minorEastAsia"/>
          <w:lang w:eastAsia="zh-CN"/>
        </w:rPr>
        <w:t>favorite products, non-recommended products, my favorite</w:t>
      </w:r>
      <w:r>
        <w:rPr>
          <w:rFonts w:eastAsiaTheme="minorEastAsia"/>
          <w:lang w:eastAsia="zh-CN"/>
        </w:rPr>
        <w:t xml:space="preserve"> perfumes, recommended movies), non-recommended movies, recommended books and non-recommended books. Each video </w:t>
      </w:r>
      <w:r>
        <w:rPr>
          <w:rFonts w:eastAsiaTheme="minorEastAsia"/>
          <w:lang w:eastAsia="zh-CN"/>
        </w:rPr>
        <w:t>consists of</w:t>
      </w:r>
      <w:r>
        <w:rPr>
          <w:rFonts w:eastAsiaTheme="minorEastAsia"/>
          <w:lang w:eastAsia="zh-CN"/>
        </w:rPr>
        <w:t xml:space="preserve"> multiple segments </w:t>
      </w:r>
      <w:r>
        <w:rPr>
          <w:rFonts w:eastAsiaTheme="minorEastAsia"/>
          <w:lang w:eastAsia="zh-CN"/>
        </w:rPr>
        <w:t xml:space="preserve">labeled </w:t>
      </w:r>
      <w:r>
        <w:rPr>
          <w:rFonts w:eastAsiaTheme="minorEastAsia"/>
          <w:lang w:eastAsia="zh-CN"/>
        </w:rPr>
        <w:t>to display positive, negative or neutral sentiment.</w:t>
      </w:r>
      <w:r>
        <w:rPr>
          <w:rFonts w:eastAsiaTheme="minorEastAsia" w:hint="eastAsia"/>
          <w:lang w:eastAsia="zh-CN"/>
        </w:rPr>
        <w:t xml:space="preserve"> </w:t>
      </w:r>
    </w:p>
    <w:p w14:paraId="2BCA01BA" w14:textId="3A4B0445" w:rsidR="00556C22" w:rsidRDefault="00735E5A">
      <w:pPr>
        <w:pStyle w:val="BodyText"/>
        <w:spacing w:before="120"/>
        <w:ind w:left="113" w:right="685"/>
        <w:rPr>
          <w:rFonts w:eastAsiaTheme="minorEastAsia" w:hint="eastAsia"/>
          <w:lang w:eastAsia="zh-CN"/>
        </w:rPr>
      </w:pPr>
      <w:r>
        <w:rPr>
          <w:rFonts w:eastAsiaTheme="minorEastAsia" w:hint="eastAsia"/>
          <w:lang w:eastAsia="zh-CN"/>
        </w:rPr>
        <w:t xml:space="preserve">These public datasets have been </w:t>
      </w:r>
      <w:r>
        <w:rPr>
          <w:rFonts w:eastAsiaTheme="minorEastAsia"/>
          <w:lang w:eastAsia="zh-CN"/>
        </w:rPr>
        <w:t>proved</w:t>
      </w:r>
      <w:r>
        <w:rPr>
          <w:rFonts w:eastAsiaTheme="minorEastAsia" w:hint="eastAsia"/>
          <w:lang w:eastAsia="zh-CN"/>
        </w:rPr>
        <w:t xml:space="preserve"> </w:t>
      </w:r>
      <w:r>
        <w:rPr>
          <w:rFonts w:eastAsiaTheme="minorEastAsia" w:hint="eastAsia"/>
          <w:lang w:eastAsia="zh-CN"/>
        </w:rPr>
        <w:t xml:space="preserve">to be useful with </w:t>
      </w:r>
      <w:r>
        <w:rPr>
          <w:rFonts w:eastAsiaTheme="minorEastAsia"/>
          <w:lang w:eastAsia="zh-CN"/>
        </w:rPr>
        <w:t>numerous</w:t>
      </w:r>
      <w:r>
        <w:rPr>
          <w:rFonts w:eastAsiaTheme="minorEastAsia" w:hint="eastAsia"/>
          <w:lang w:eastAsia="zh-CN"/>
        </w:rPr>
        <w:t xml:space="preserve"> </w:t>
      </w:r>
      <w:r>
        <w:rPr>
          <w:rFonts w:eastAsiaTheme="minorEastAsia"/>
          <w:lang w:eastAsia="zh-CN"/>
        </w:rPr>
        <w:t>experiments</w:t>
      </w:r>
      <w:r>
        <w:rPr>
          <w:rFonts w:eastAsiaTheme="minorEastAsia" w:hint="eastAsia"/>
          <w:lang w:eastAsia="zh-CN"/>
        </w:rPr>
        <w:t xml:space="preserve"> and valuable samples to test trained models</w:t>
      </w:r>
      <w:r>
        <w:rPr>
          <w:rFonts w:eastAsiaTheme="minorEastAsia"/>
          <w:lang w:eastAsia="zh-CN"/>
        </w:rPr>
        <w:t>.</w:t>
      </w:r>
      <w:r>
        <w:rPr>
          <w:rFonts w:eastAsiaTheme="minorEastAsia" w:hint="eastAsia"/>
          <w:lang w:eastAsia="zh-CN"/>
        </w:rPr>
        <w:t xml:space="preserve"> But for raw data collected from hardware in </w:t>
      </w:r>
      <w:r>
        <w:rPr>
          <w:rFonts w:eastAsiaTheme="minorEastAsia"/>
          <w:lang w:eastAsia="zh-CN"/>
        </w:rPr>
        <w:t xml:space="preserve">real-time, </w:t>
      </w:r>
      <w:r>
        <w:rPr>
          <w:rFonts w:eastAsiaTheme="minorEastAsia" w:hint="eastAsia"/>
          <w:lang w:eastAsia="zh-CN"/>
        </w:rPr>
        <w:t xml:space="preserve">noise and error </w:t>
      </w:r>
      <w:r>
        <w:rPr>
          <w:rFonts w:eastAsiaTheme="minorEastAsia"/>
          <w:lang w:eastAsia="zh-CN"/>
        </w:rPr>
        <w:t>ar</w:t>
      </w:r>
      <w:r>
        <w:rPr>
          <w:rFonts w:eastAsiaTheme="minorEastAsia" w:hint="eastAsia"/>
          <w:lang w:eastAsia="zh-CN"/>
        </w:rPr>
        <w:t xml:space="preserve">e </w:t>
      </w:r>
      <w:r>
        <w:rPr>
          <w:rFonts w:eastAsiaTheme="minorEastAsia"/>
          <w:lang w:eastAsia="zh-CN"/>
        </w:rPr>
        <w:t>unavoidable</w:t>
      </w:r>
      <w:r>
        <w:rPr>
          <w:rFonts w:eastAsiaTheme="minorEastAsia" w:hint="eastAsia"/>
          <w:lang w:eastAsia="zh-CN"/>
        </w:rPr>
        <w:t xml:space="preserve">. </w:t>
      </w:r>
      <w:r>
        <w:rPr>
          <w:rFonts w:eastAsiaTheme="minorEastAsia"/>
          <w:lang w:eastAsia="zh-CN"/>
        </w:rPr>
        <w:t>To manage missing numbers and eliminate noise, clean up and preprocess the data</w:t>
      </w:r>
      <w:r>
        <w:rPr>
          <w:rFonts w:eastAsiaTheme="minorEastAsia" w:hint="eastAsia"/>
          <w:lang w:eastAsia="zh-CN"/>
        </w:rPr>
        <w:t xml:space="preserve">, a processing pipeline </w:t>
      </w:r>
      <w:r>
        <w:rPr>
          <w:rFonts w:eastAsiaTheme="minorEastAsia"/>
          <w:lang w:eastAsia="zh-CN"/>
        </w:rPr>
        <w:t>need</w:t>
      </w:r>
      <w:r>
        <w:rPr>
          <w:rFonts w:eastAsiaTheme="minorEastAsia" w:hint="eastAsia"/>
          <w:lang w:eastAsia="zh-CN"/>
        </w:rPr>
        <w:t xml:space="preserve">s to be built for </w:t>
      </w:r>
      <w:r>
        <w:rPr>
          <w:rFonts w:eastAsiaTheme="minorEastAsia"/>
          <w:lang w:eastAsia="zh-CN"/>
        </w:rPr>
        <w:t>washing</w:t>
      </w:r>
      <w:r>
        <w:rPr>
          <w:rFonts w:eastAsiaTheme="minorEastAsia" w:hint="eastAsia"/>
          <w:lang w:eastAsia="zh-CN"/>
        </w:rPr>
        <w:t xml:space="preserve"> data and </w:t>
      </w:r>
      <w:r>
        <w:rPr>
          <w:rFonts w:eastAsiaTheme="minorEastAsia" w:hint="eastAsia"/>
          <w:lang w:eastAsia="zh-CN"/>
        </w:rPr>
        <w:t>i</w:t>
      </w:r>
      <w:r>
        <w:rPr>
          <w:rFonts w:eastAsiaTheme="minorEastAsia"/>
          <w:lang w:eastAsia="zh-CN"/>
        </w:rPr>
        <w:t xml:space="preserve">ntegrate </w:t>
      </w:r>
      <w:r>
        <w:rPr>
          <w:rFonts w:eastAsiaTheme="minorEastAsia"/>
          <w:lang w:eastAsia="zh-CN"/>
        </w:rPr>
        <w:t>data from several modalities to guarantee logical analysis.</w:t>
      </w:r>
      <w:r>
        <w:rPr>
          <w:rFonts w:eastAsiaTheme="minorEastAsia" w:hint="eastAsia"/>
          <w:lang w:eastAsia="zh-CN"/>
        </w:rPr>
        <w:t xml:space="preserve"> Furthermore, d</w:t>
      </w:r>
      <w:r>
        <w:rPr>
          <w:rFonts w:eastAsiaTheme="minorEastAsia"/>
          <w:lang w:eastAsia="zh-CN"/>
        </w:rPr>
        <w:t xml:space="preserve">ata should be </w:t>
      </w:r>
      <w:r>
        <w:rPr>
          <w:rFonts w:eastAsiaTheme="minorEastAsia"/>
          <w:lang w:eastAsia="zh-CN"/>
        </w:rPr>
        <w:t xml:space="preserve">standardized </w:t>
      </w:r>
      <w:r>
        <w:rPr>
          <w:rFonts w:eastAsiaTheme="minorEastAsia"/>
          <w:lang w:eastAsia="zh-CN"/>
        </w:rPr>
        <w:t xml:space="preserve">and </w:t>
      </w:r>
      <w:r>
        <w:rPr>
          <w:rFonts w:eastAsiaTheme="minorEastAsia"/>
          <w:lang w:eastAsia="zh-CN"/>
        </w:rPr>
        <w:t xml:space="preserve">normalized </w:t>
      </w:r>
      <w:r>
        <w:rPr>
          <w:rFonts w:eastAsiaTheme="minorEastAsia"/>
          <w:lang w:eastAsia="zh-CN"/>
        </w:rPr>
        <w:t>to enable effective processing and analysis.</w:t>
      </w:r>
    </w:p>
    <w:p w14:paraId="29773988" w14:textId="77777777" w:rsidR="00556C22" w:rsidRDefault="00556C22">
      <w:pPr>
        <w:widowControl/>
        <w:ind w:left="113"/>
        <w:rPr>
          <w:rFonts w:eastAsiaTheme="minorEastAsia" w:hint="eastAsia"/>
          <w:b/>
          <w:bCs/>
          <w:lang w:eastAsia="zh-CN"/>
        </w:rPr>
      </w:pPr>
    </w:p>
    <w:p w14:paraId="1CC30F18" w14:textId="77777777" w:rsidR="00556C22" w:rsidRDefault="00735E5A">
      <w:pPr>
        <w:widowControl/>
        <w:ind w:left="113"/>
        <w:rPr>
          <w:rFonts w:eastAsiaTheme="minorEastAsia" w:hint="eastAsia"/>
          <w:b/>
          <w:bCs/>
          <w:lang w:eastAsia="zh-CN"/>
        </w:rPr>
      </w:pPr>
      <w:r>
        <w:rPr>
          <w:rFonts w:eastAsiaTheme="minorEastAsia" w:hint="eastAsia"/>
          <w:b/>
          <w:bCs/>
          <w:lang w:eastAsia="zh-CN"/>
        </w:rPr>
        <w:t xml:space="preserve">6.4 </w:t>
      </w:r>
      <w:r>
        <w:rPr>
          <w:rFonts w:eastAsiaTheme="minorEastAsia"/>
          <w:b/>
          <w:bCs/>
          <w:lang w:eastAsia="zh-CN"/>
        </w:rPr>
        <w:t>Investigative Assessment</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0ACEB7EE" w14:textId="67C81263" w:rsidR="00556C22" w:rsidRDefault="00735E5A">
      <w:pPr>
        <w:widowControl/>
        <w:ind w:left="113"/>
        <w:rPr>
          <w:rFonts w:eastAsiaTheme="minorEastAsia" w:hint="eastAsia"/>
          <w:sz w:val="20"/>
          <w:szCs w:val="20"/>
          <w:lang w:eastAsia="zh-CN"/>
        </w:rPr>
      </w:pPr>
      <w:r>
        <w:rPr>
          <w:rFonts w:eastAsiaTheme="minorEastAsia" w:hint="eastAsia"/>
          <w:sz w:val="20"/>
          <w:szCs w:val="20"/>
          <w:lang w:eastAsia="zh-CN"/>
        </w:rPr>
        <w:lastRenderedPageBreak/>
        <w:t xml:space="preserve">To give a </w:t>
      </w:r>
      <w:r>
        <w:rPr>
          <w:rFonts w:eastAsiaTheme="minorEastAsia"/>
          <w:sz w:val="20"/>
          <w:szCs w:val="20"/>
          <w:lang w:eastAsia="zh-CN"/>
        </w:rPr>
        <w:t>comprehensive evaluation of</w:t>
      </w:r>
      <w:r>
        <w:rPr>
          <w:rFonts w:eastAsiaTheme="minorEastAsia" w:hint="eastAsia"/>
          <w:sz w:val="20"/>
          <w:szCs w:val="20"/>
          <w:lang w:eastAsia="zh-CN"/>
        </w:rPr>
        <w:t xml:space="preserve"> </w:t>
      </w:r>
      <w:r>
        <w:rPr>
          <w:rFonts w:eastAsiaTheme="minorEastAsia"/>
          <w:sz w:val="20"/>
          <w:szCs w:val="20"/>
          <w:lang w:eastAsia="zh-CN"/>
        </w:rPr>
        <w:t>the</w:t>
      </w:r>
      <w:r>
        <w:rPr>
          <w:rFonts w:eastAsiaTheme="minorEastAsia" w:hint="eastAsia"/>
          <w:sz w:val="20"/>
          <w:szCs w:val="20"/>
          <w:lang w:eastAsia="zh-CN"/>
        </w:rPr>
        <w:t xml:space="preserve"> model, it is critical to v</w:t>
      </w:r>
      <w:r>
        <w:rPr>
          <w:rFonts w:eastAsiaTheme="minorEastAsia"/>
          <w:sz w:val="20"/>
          <w:szCs w:val="20"/>
          <w:lang w:eastAsia="zh-CN"/>
        </w:rPr>
        <w:t>erify the efficacy and resilience of the created algorithms and systems, assess their performance in a range of scenarios.</w:t>
      </w:r>
      <w:r>
        <w:rPr>
          <w:rFonts w:eastAsiaTheme="minorEastAsia" w:hint="eastAsia"/>
          <w:sz w:val="20"/>
          <w:szCs w:val="20"/>
          <w:lang w:eastAsia="zh-CN"/>
        </w:rPr>
        <w:t xml:space="preserve"> </w:t>
      </w:r>
      <w:r>
        <w:rPr>
          <w:rFonts w:eastAsiaTheme="minorEastAsia"/>
          <w:sz w:val="20"/>
          <w:szCs w:val="20"/>
          <w:lang w:eastAsia="zh-CN"/>
        </w:rPr>
        <w:t>Create trials to evaluate the algorithms in various settings and use cases, including virtual reality, healthcare, and customer support</w:t>
      </w:r>
      <w:r>
        <w:rPr>
          <w:rFonts w:eastAsiaTheme="minorEastAsia" w:hint="eastAsia"/>
          <w:sz w:val="20"/>
          <w:szCs w:val="20"/>
          <w:lang w:eastAsia="zh-CN"/>
        </w:rPr>
        <w:t>. A</w:t>
      </w:r>
      <w:r>
        <w:rPr>
          <w:rFonts w:eastAsiaTheme="minorEastAsia"/>
          <w:sz w:val="20"/>
          <w:szCs w:val="20"/>
          <w:lang w:eastAsia="zh-CN"/>
        </w:rPr>
        <w:t>ssess the system</w:t>
      </w:r>
      <w:r>
        <w:rPr>
          <w:rFonts w:eastAsiaTheme="minorEastAsia"/>
          <w:sz w:val="20"/>
          <w:szCs w:val="20"/>
          <w:lang w:eastAsia="zh-CN"/>
        </w:rPr>
        <w:t>, use performance measures</w:t>
      </w:r>
      <w:r>
        <w:rPr>
          <w:rFonts w:eastAsiaTheme="minorEastAsia"/>
          <w:sz w:val="20"/>
          <w:szCs w:val="20"/>
          <w:lang w:eastAsia="zh-CN"/>
        </w:rPr>
        <w:t xml:space="preserve"> including latency, accuracy, precision, recall, F1-score, and precision.</w:t>
      </w:r>
      <w:r>
        <w:rPr>
          <w:rFonts w:eastAsiaTheme="minorEastAsia" w:hint="eastAsia"/>
          <w:sz w:val="20"/>
          <w:szCs w:val="20"/>
          <w:lang w:eastAsia="zh-CN"/>
        </w:rPr>
        <w:t xml:space="preserve"> </w:t>
      </w:r>
      <w:r>
        <w:rPr>
          <w:rFonts w:eastAsiaTheme="minorEastAsia"/>
          <w:sz w:val="20"/>
          <w:szCs w:val="20"/>
          <w:lang w:eastAsia="zh-CN"/>
        </w:rPr>
        <w:t>Perform statistical analysis and cross-validation to evaluate the validity and dependability of the findings.</w:t>
      </w:r>
    </w:p>
    <w:p w14:paraId="7E265DA1" w14:textId="77777777" w:rsidR="00556C22" w:rsidRDefault="00556C22">
      <w:pPr>
        <w:pStyle w:val="BodyText"/>
        <w:spacing w:before="10"/>
        <w:jc w:val="left"/>
        <w:rPr>
          <w:rFonts w:eastAsiaTheme="minorEastAsia" w:hint="eastAsia"/>
          <w:lang w:eastAsia="zh-CN"/>
        </w:rPr>
      </w:pPr>
    </w:p>
    <w:p w14:paraId="20E2EEF0" w14:textId="77777777" w:rsidR="00556C22" w:rsidRDefault="00735E5A">
      <w:pPr>
        <w:pStyle w:val="Heading1"/>
        <w:numPr>
          <w:ilvl w:val="0"/>
          <w:numId w:val="1"/>
        </w:numPr>
        <w:tabs>
          <w:tab w:val="left" w:pos="459"/>
        </w:tabs>
      </w:pPr>
      <w:bookmarkStart w:id="153" w:name="7._Conclusion"/>
      <w:bookmarkEnd w:id="153"/>
      <w:r>
        <w:t>Conclusion</w:t>
      </w:r>
    </w:p>
    <w:p w14:paraId="3CF533FF" w14:textId="653A8B27" w:rsidR="00556C22" w:rsidRDefault="00735E5A">
      <w:pPr>
        <w:pStyle w:val="BodyText"/>
        <w:spacing w:before="119"/>
        <w:ind w:left="113" w:right="683"/>
        <w:rPr>
          <w:rFonts w:eastAsiaTheme="minorEastAsia" w:hint="eastAsia"/>
          <w:lang w:eastAsia="zh-CN"/>
        </w:rPr>
      </w:pPr>
      <w:r>
        <w:rPr>
          <w:rFonts w:eastAsiaTheme="minorEastAsia"/>
          <w:lang w:eastAsia="zh-CN"/>
        </w:rPr>
        <w:t>There</w:t>
      </w:r>
      <w:r>
        <w:rPr>
          <w:rFonts w:eastAsiaTheme="minorEastAsia" w:hint="eastAsia"/>
          <w:lang w:eastAsia="zh-CN"/>
        </w:rPr>
        <w:t xml:space="preserve"> is still a</w:t>
      </w:r>
      <w:r>
        <w:rPr>
          <w:rFonts w:eastAsiaTheme="minorEastAsia"/>
          <w:lang w:eastAsia="zh-CN"/>
        </w:rPr>
        <w:t xml:space="preserve"> </w:t>
      </w:r>
      <w:r>
        <w:rPr>
          <w:rFonts w:eastAsiaTheme="minorEastAsia" w:hint="eastAsia"/>
          <w:lang w:eastAsia="zh-CN"/>
        </w:rPr>
        <w:t>gap in the research of</w:t>
      </w:r>
      <w:r>
        <w:rPr>
          <w:rFonts w:eastAsiaTheme="minorEastAsia"/>
          <w:lang w:eastAsia="zh-CN"/>
        </w:rPr>
        <w:t xml:space="preserve"> </w:t>
      </w:r>
      <w:r>
        <w:rPr>
          <w:rFonts w:eastAsiaTheme="minorEastAsia" w:hint="eastAsia"/>
          <w:lang w:eastAsia="zh-CN"/>
        </w:rPr>
        <w:t>multimodal emotion recognition.</w:t>
      </w:r>
      <w:r>
        <w:rPr>
          <w:rFonts w:eastAsiaTheme="minorEastAsia"/>
          <w:lang w:eastAsia="zh-CN"/>
        </w:rPr>
        <w:t xml:space="preserve"> </w:t>
      </w:r>
      <w:r>
        <w:rPr>
          <w:rFonts w:eastAsiaTheme="minorEastAsia" w:hint="eastAsia"/>
          <w:lang w:eastAsia="zh-CN"/>
        </w:rPr>
        <w:t xml:space="preserve">This proposal </w:t>
      </w:r>
      <w:del w:id="154" w:author="Josephine Schembri" w:date="2024-12-20T09:32:00Z" w16du:dateUtc="2024-12-20T09:32:00Z">
        <w:r w:rsidDel="00735E5A">
          <w:rPr>
            <w:rFonts w:eastAsiaTheme="minorEastAsia" w:hint="eastAsia"/>
            <w:lang w:eastAsia="zh-CN"/>
          </w:rPr>
          <w:delText>is to demonstrate the</w:delText>
        </w:r>
      </w:del>
      <w:ins w:id="155" w:author="Josephine Schembri" w:date="2024-12-20T09:32:00Z" w16du:dateUtc="2024-12-20T09:32:00Z">
        <w:r>
          <w:rPr>
            <w:rFonts w:eastAsiaTheme="minorEastAsia" w:hint="eastAsia"/>
            <w:lang w:eastAsia="zh-CN"/>
          </w:rPr>
          <w:t>aims to demonstrate my</w:t>
        </w:r>
      </w:ins>
      <w:r>
        <w:rPr>
          <w:rFonts w:eastAsiaTheme="minorEastAsia" w:hint="eastAsia"/>
          <w:lang w:eastAsia="zh-CN"/>
        </w:rPr>
        <w:t xml:space="preserve"> </w:t>
      </w:r>
      <w:r>
        <w:rPr>
          <w:rFonts w:eastAsiaTheme="minorEastAsia"/>
          <w:lang w:eastAsia="zh-CN"/>
        </w:rPr>
        <w:t xml:space="preserve">attempt to </w:t>
      </w:r>
      <w:del w:id="156" w:author="Josephine Schembri" w:date="2024-12-20T09:32:00Z" w16du:dateUtc="2024-12-20T09:32:00Z">
        <w:r w:rsidDel="00735E5A">
          <w:rPr>
            <w:rFonts w:eastAsiaTheme="minorEastAsia"/>
            <w:lang w:eastAsia="zh-CN"/>
          </w:rPr>
          <w:delText xml:space="preserve">fulfil </w:delText>
        </w:r>
      </w:del>
      <w:ins w:id="157" w:author="Josephine Schembri" w:date="2024-12-20T09:32:00Z" w16du:dateUtc="2024-12-20T09:32:00Z">
        <w:r>
          <w:rPr>
            <w:rFonts w:eastAsiaTheme="minorEastAsia" w:hint="eastAsia"/>
            <w:lang w:eastAsia="zh-CN"/>
          </w:rPr>
          <w:t>fill</w:t>
        </w:r>
        <w:r>
          <w:rPr>
            <w:rFonts w:eastAsiaTheme="minorEastAsia"/>
            <w:lang w:eastAsia="zh-CN"/>
          </w:rPr>
          <w:t xml:space="preserve"> </w:t>
        </w:r>
      </w:ins>
      <w:r>
        <w:rPr>
          <w:rFonts w:eastAsiaTheme="minorEastAsia"/>
          <w:lang w:eastAsia="zh-CN"/>
        </w:rPr>
        <w:t xml:space="preserve">the </w:t>
      </w:r>
      <w:r>
        <w:rPr>
          <w:rFonts w:eastAsiaTheme="minorEastAsia" w:hint="eastAsia"/>
          <w:lang w:eastAsia="zh-CN"/>
        </w:rPr>
        <w:t>voids with my knowledge and efforts</w:t>
      </w:r>
      <w:r>
        <w:rPr>
          <w:rFonts w:eastAsiaTheme="minorEastAsia"/>
          <w:lang w:eastAsia="zh-CN"/>
        </w:rPr>
        <w:t xml:space="preserve">. </w:t>
      </w:r>
      <w:r>
        <w:rPr>
          <w:rFonts w:eastAsiaTheme="minorEastAsia" w:hint="eastAsia"/>
          <w:lang w:eastAsia="zh-CN"/>
        </w:rPr>
        <w:t xml:space="preserve">I firmly believe that conducting such promising research under the supervision and instruction of an expert would be a great help and </w:t>
      </w:r>
      <w:r>
        <w:rPr>
          <w:rFonts w:eastAsiaTheme="minorEastAsia"/>
          <w:lang w:eastAsia="zh-CN"/>
        </w:rPr>
        <w:t>opportunit</w:t>
      </w:r>
      <w:r>
        <w:rPr>
          <w:rFonts w:eastAsiaTheme="minorEastAsia" w:hint="eastAsia"/>
          <w:lang w:eastAsia="zh-CN"/>
        </w:rPr>
        <w:t>y to reach a higher level of academic achievement.</w:t>
      </w:r>
    </w:p>
    <w:p w14:paraId="25D88A11" w14:textId="77777777" w:rsidR="00556C22" w:rsidRDefault="00556C22">
      <w:pPr>
        <w:pStyle w:val="BodyText"/>
        <w:jc w:val="left"/>
        <w:rPr>
          <w:rFonts w:eastAsiaTheme="minorEastAsia" w:hint="eastAsia"/>
          <w:lang w:eastAsia="zh-CN"/>
        </w:rPr>
      </w:pPr>
    </w:p>
    <w:p w14:paraId="7F356C23" w14:textId="77777777" w:rsidR="00556C22" w:rsidRDefault="00735E5A">
      <w:pPr>
        <w:pStyle w:val="Heading1"/>
        <w:ind w:left="114" w:firstLine="0"/>
      </w:pPr>
      <w:r>
        <w:t>References</w:t>
      </w:r>
    </w:p>
    <w:p w14:paraId="7D8950DC" w14:textId="77777777" w:rsidR="00556C22" w:rsidRDefault="00735E5A">
      <w:pPr>
        <w:spacing w:before="120"/>
        <w:ind w:left="114" w:right="3262"/>
        <w:rPr>
          <w:rFonts w:eastAsiaTheme="minorEastAsia" w:hint="eastAsia"/>
          <w:sz w:val="18"/>
          <w:lang w:eastAsia="zh-CN"/>
        </w:rPr>
      </w:pPr>
      <w:bookmarkStart w:id="158" w:name="ref1"/>
      <w:r>
        <w:rPr>
          <w:rFonts w:eastAsiaTheme="minorEastAsia" w:hint="eastAsia"/>
          <w:sz w:val="18"/>
          <w:lang w:eastAsia="zh-CN"/>
        </w:rPr>
        <w:t>[1]</w:t>
      </w:r>
      <w:r>
        <w:rPr>
          <w:rFonts w:eastAsiaTheme="minorEastAsia"/>
          <w:sz w:val="18"/>
          <w:lang w:eastAsia="zh-CN"/>
        </w:rPr>
        <w:t xml:space="preserve"> Picard, Rosalind W.. “Affective Computing.” (1997).</w:t>
      </w:r>
    </w:p>
    <w:p w14:paraId="3270B2F9" w14:textId="77777777" w:rsidR="00556C22" w:rsidRDefault="00735E5A">
      <w:pPr>
        <w:spacing w:before="120"/>
        <w:ind w:left="114" w:right="3262"/>
        <w:rPr>
          <w:rFonts w:eastAsiaTheme="minorEastAsia" w:hint="eastAsia"/>
          <w:sz w:val="18"/>
          <w:lang w:eastAsia="zh-CN"/>
        </w:rPr>
      </w:pPr>
      <w:bookmarkStart w:id="159" w:name="ref2"/>
      <w:bookmarkEnd w:id="158"/>
      <w:r>
        <w:rPr>
          <w:rFonts w:eastAsiaTheme="minorEastAsia" w:hint="eastAsia"/>
          <w:sz w:val="18"/>
          <w:lang w:eastAsia="zh-CN"/>
        </w:rPr>
        <w:t xml:space="preserve">[2] </w:t>
      </w:r>
      <w:r>
        <w:rPr>
          <w:rFonts w:eastAsiaTheme="minorEastAsia"/>
          <w:sz w:val="18"/>
          <w:lang w:eastAsia="zh-CN"/>
        </w:rPr>
        <w:t xml:space="preserve">Ekman, P. (1992). An </w:t>
      </w:r>
      <w:r>
        <w:rPr>
          <w:rFonts w:eastAsiaTheme="minorEastAsia"/>
          <w:sz w:val="18"/>
          <w:lang w:eastAsia="zh-CN"/>
        </w:rPr>
        <w:t>argument for basic emotions. </w:t>
      </w:r>
      <w:r>
        <w:rPr>
          <w:rFonts w:eastAsiaTheme="minorEastAsia"/>
          <w:i/>
          <w:iCs/>
          <w:sz w:val="18"/>
          <w:lang w:eastAsia="zh-CN"/>
        </w:rPr>
        <w:t>Cognition and Emotion</w:t>
      </w:r>
      <w:r>
        <w:rPr>
          <w:rFonts w:eastAsiaTheme="minorEastAsia"/>
          <w:sz w:val="18"/>
          <w:lang w:eastAsia="zh-CN"/>
        </w:rPr>
        <w:t>, </w:t>
      </w:r>
      <w:r>
        <w:rPr>
          <w:rFonts w:eastAsiaTheme="minorEastAsia"/>
          <w:i/>
          <w:iCs/>
          <w:sz w:val="18"/>
          <w:lang w:eastAsia="zh-CN"/>
        </w:rPr>
        <w:t>6</w:t>
      </w:r>
      <w:r>
        <w:rPr>
          <w:rFonts w:eastAsiaTheme="minorEastAsia"/>
          <w:sz w:val="18"/>
          <w:lang w:eastAsia="zh-CN"/>
        </w:rPr>
        <w:t xml:space="preserve">(3–4), 169–200. </w:t>
      </w:r>
      <w:hyperlink r:id="rId8" w:history="1">
        <w:r>
          <w:rPr>
            <w:rStyle w:val="Hyperlink"/>
            <w:rFonts w:eastAsiaTheme="minorEastAsia"/>
            <w:sz w:val="18"/>
            <w:lang w:eastAsia="zh-CN"/>
          </w:rPr>
          <w:t>https://doi.org/10.1080/02699939208411068</w:t>
        </w:r>
      </w:hyperlink>
    </w:p>
    <w:p w14:paraId="082E3289" w14:textId="77777777" w:rsidR="00556C22" w:rsidRDefault="00735E5A">
      <w:pPr>
        <w:spacing w:before="120"/>
        <w:ind w:left="114" w:right="3262"/>
        <w:rPr>
          <w:rFonts w:eastAsiaTheme="minorEastAsia" w:hint="eastAsia"/>
          <w:sz w:val="18"/>
          <w:lang w:eastAsia="zh-CN"/>
        </w:rPr>
      </w:pPr>
      <w:bookmarkStart w:id="160" w:name="ref3"/>
      <w:bookmarkEnd w:id="159"/>
      <w:r>
        <w:rPr>
          <w:rFonts w:eastAsiaTheme="minorEastAsia" w:hint="eastAsia"/>
          <w:sz w:val="18"/>
          <w:lang w:eastAsia="zh-CN"/>
        </w:rPr>
        <w:t xml:space="preserve">[3] </w:t>
      </w:r>
      <w:r>
        <w:rPr>
          <w:rFonts w:eastAsiaTheme="minorEastAsia"/>
          <w:sz w:val="18"/>
          <w:lang w:eastAsia="zh-CN"/>
        </w:rPr>
        <w:t xml:space="preserve">Minu, R I &amp; </w:t>
      </w:r>
      <w:proofErr w:type="spellStart"/>
      <w:r>
        <w:rPr>
          <w:rFonts w:eastAsiaTheme="minorEastAsia"/>
          <w:sz w:val="18"/>
          <w:lang w:eastAsia="zh-CN"/>
        </w:rPr>
        <w:t>R.Ezhilarasi</w:t>
      </w:r>
      <w:proofErr w:type="spellEnd"/>
      <w:r>
        <w:rPr>
          <w:rFonts w:eastAsiaTheme="minorEastAsia"/>
          <w:sz w:val="18"/>
          <w:lang w:eastAsia="zh-CN"/>
        </w:rPr>
        <w:t>,. (2012). Automatic Emotion Recognition and Classification. Procedia Engineering. 38. 10.1016/j.proeng.2012.06.004.</w:t>
      </w:r>
    </w:p>
    <w:p w14:paraId="2B6BC330" w14:textId="77777777" w:rsidR="00556C22" w:rsidRDefault="00735E5A">
      <w:pPr>
        <w:spacing w:before="120"/>
        <w:ind w:left="114" w:right="3262"/>
        <w:rPr>
          <w:rFonts w:eastAsiaTheme="minorEastAsia" w:hint="eastAsia"/>
          <w:sz w:val="18"/>
          <w:lang w:eastAsia="zh-CN"/>
        </w:rPr>
      </w:pPr>
      <w:bookmarkStart w:id="161" w:name="ref4"/>
      <w:bookmarkEnd w:id="160"/>
      <w:r>
        <w:rPr>
          <w:rFonts w:eastAsiaTheme="minorEastAsia" w:hint="eastAsia"/>
          <w:sz w:val="18"/>
          <w:lang w:eastAsia="zh-CN"/>
        </w:rPr>
        <w:t>[4]</w:t>
      </w:r>
      <w:r>
        <w:rPr>
          <w:rFonts w:eastAsiaTheme="minorEastAsia"/>
          <w:sz w:val="18"/>
          <w:lang w:eastAsia="zh-CN"/>
        </w:rPr>
        <w:t xml:space="preserve"> Johnstone, T. (2017, August 15). The effect of emotion on voice production and speech acoustics. </w:t>
      </w:r>
      <w:hyperlink r:id="rId9" w:history="1">
        <w:r>
          <w:rPr>
            <w:rStyle w:val="Hyperlink"/>
            <w:rFonts w:eastAsiaTheme="minorEastAsia"/>
            <w:sz w:val="18"/>
            <w:lang w:eastAsia="zh-CN"/>
          </w:rPr>
          <w:t>https://doi.org/10.31237/osf.io/qd6hz</w:t>
        </w:r>
      </w:hyperlink>
      <w:bookmarkEnd w:id="161"/>
    </w:p>
    <w:p w14:paraId="78CB36A7" w14:textId="77777777" w:rsidR="00556C22" w:rsidRDefault="00735E5A">
      <w:pPr>
        <w:spacing w:before="120"/>
        <w:ind w:left="114" w:right="3262"/>
        <w:rPr>
          <w:rFonts w:eastAsiaTheme="minorEastAsia" w:hint="eastAsia"/>
          <w:sz w:val="18"/>
          <w:lang w:eastAsia="zh-CN"/>
        </w:rPr>
      </w:pPr>
      <w:bookmarkStart w:id="162" w:name="ref5"/>
      <w:r>
        <w:rPr>
          <w:rFonts w:eastAsiaTheme="minorEastAsia" w:hint="eastAsia"/>
          <w:sz w:val="18"/>
          <w:lang w:eastAsia="zh-CN"/>
        </w:rPr>
        <w:t xml:space="preserve">[5] </w:t>
      </w:r>
      <w:r>
        <w:rPr>
          <w:rFonts w:eastAsiaTheme="minorEastAsia"/>
          <w:sz w:val="18"/>
          <w:lang w:eastAsia="zh-CN"/>
        </w:rPr>
        <w:t xml:space="preserve">S. </w:t>
      </w:r>
      <w:proofErr w:type="spellStart"/>
      <w:r>
        <w:rPr>
          <w:rFonts w:eastAsiaTheme="minorEastAsia"/>
          <w:sz w:val="18"/>
          <w:lang w:eastAsia="zh-CN"/>
        </w:rPr>
        <w:t>Jerritta</w:t>
      </w:r>
      <w:proofErr w:type="spellEnd"/>
      <w:r>
        <w:rPr>
          <w:rFonts w:eastAsiaTheme="minorEastAsia"/>
          <w:sz w:val="18"/>
          <w:lang w:eastAsia="zh-CN"/>
        </w:rPr>
        <w:t>, M. Murugappan, R. Nagarajan and K. Wan, "Physiological signals based human emotion Recognition: a review," </w:t>
      </w:r>
      <w:r>
        <w:rPr>
          <w:rFonts w:eastAsiaTheme="minorEastAsia"/>
          <w:i/>
          <w:iCs/>
          <w:sz w:val="18"/>
          <w:lang w:eastAsia="zh-CN"/>
        </w:rPr>
        <w:t>2011 IEEE 7th International Colloquium on Signal Processing and its Applications</w:t>
      </w:r>
      <w:r>
        <w:rPr>
          <w:rFonts w:eastAsiaTheme="minorEastAsia"/>
          <w:sz w:val="18"/>
          <w:lang w:eastAsia="zh-CN"/>
        </w:rPr>
        <w:t>, Penang, Malaysia, 2011, pp. 410-415, doi: 10.1109/CSPA.2011.5759912.</w:t>
      </w:r>
    </w:p>
    <w:p w14:paraId="5439660D" w14:textId="77777777" w:rsidR="00556C22" w:rsidRDefault="00735E5A">
      <w:pPr>
        <w:spacing w:before="120"/>
        <w:ind w:left="114" w:right="3262"/>
        <w:rPr>
          <w:rFonts w:eastAsiaTheme="minorEastAsia" w:hint="eastAsia"/>
          <w:sz w:val="18"/>
          <w:lang w:eastAsia="zh-CN"/>
        </w:rPr>
      </w:pPr>
      <w:bookmarkStart w:id="163" w:name="ref6"/>
      <w:bookmarkEnd w:id="162"/>
      <w:r>
        <w:rPr>
          <w:rFonts w:eastAsiaTheme="minorEastAsia" w:hint="eastAsia"/>
          <w:sz w:val="18"/>
          <w:lang w:eastAsia="zh-CN"/>
        </w:rPr>
        <w:t>[6]</w:t>
      </w:r>
      <w:r>
        <w:rPr>
          <w:rFonts w:eastAsiaTheme="minorEastAsia"/>
          <w:sz w:val="18"/>
          <w:lang w:eastAsia="zh-CN"/>
        </w:rPr>
        <w:t xml:space="preserve"> Poria, S., Cambria, E., Bajpai, R., &amp; Hussain, A. (2017). A review of affective computing: From unimodal analysis to multimodal fusion. Information Fusion, 37, 98-125. </w:t>
      </w:r>
      <w:hyperlink r:id="rId10" w:history="1">
        <w:r>
          <w:rPr>
            <w:rStyle w:val="Hyperlink"/>
            <w:rFonts w:eastAsiaTheme="minorEastAsia"/>
            <w:sz w:val="18"/>
            <w:lang w:eastAsia="zh-CN"/>
          </w:rPr>
          <w:t>https://doi.org/10.1016/j.inffus.2017.02.003</w:t>
        </w:r>
      </w:hyperlink>
      <w:bookmarkEnd w:id="163"/>
    </w:p>
    <w:p w14:paraId="6DE7E279" w14:textId="77777777" w:rsidR="00556C22" w:rsidRDefault="00735E5A">
      <w:pPr>
        <w:spacing w:before="120"/>
        <w:ind w:left="114" w:right="3262"/>
        <w:rPr>
          <w:rFonts w:eastAsiaTheme="minorEastAsia" w:hint="eastAsia"/>
          <w:sz w:val="18"/>
          <w:lang w:eastAsia="zh-CN"/>
        </w:rPr>
      </w:pPr>
      <w:bookmarkStart w:id="164" w:name="ref7"/>
      <w:r>
        <w:rPr>
          <w:rFonts w:eastAsiaTheme="minorEastAsia" w:hint="eastAsia"/>
          <w:sz w:val="18"/>
          <w:lang w:eastAsia="zh-CN"/>
        </w:rPr>
        <w:t xml:space="preserve">[7] </w:t>
      </w:r>
      <w:proofErr w:type="spellStart"/>
      <w:r>
        <w:rPr>
          <w:rFonts w:eastAsiaTheme="minorEastAsia"/>
          <w:sz w:val="18"/>
          <w:lang w:eastAsia="zh-CN"/>
        </w:rPr>
        <w:t>Devamanyu</w:t>
      </w:r>
      <w:proofErr w:type="spellEnd"/>
      <w:r>
        <w:rPr>
          <w:rFonts w:eastAsiaTheme="minorEastAsia"/>
          <w:sz w:val="18"/>
          <w:lang w:eastAsia="zh-CN"/>
        </w:rPr>
        <w:t xml:space="preserve"> Hazarika, Soujanya Poria, Rada Mihalcea, Erik Cambria, and Roger Zimmermann. 2018. </w:t>
      </w:r>
      <w:hyperlink r:id="rId11" w:history="1">
        <w:r>
          <w:rPr>
            <w:rFonts w:eastAsiaTheme="minorEastAsia"/>
            <w:sz w:val="18"/>
            <w:lang w:eastAsia="zh-CN"/>
          </w:rPr>
          <w:t>ICON: Interactive Conversational Memory Network for Multimodal Emotion Detection</w:t>
        </w:r>
      </w:hyperlink>
      <w:r>
        <w:rPr>
          <w:rFonts w:eastAsiaTheme="minorEastAsia"/>
          <w:sz w:val="18"/>
          <w:lang w:eastAsia="zh-CN"/>
        </w:rPr>
        <w:t>. In Proceedings of the 2018 Conference on Empirical Methods in Natural Language Processing, pages 2594–2604, Brussels, Belgium. Association for Computational Linguistics.</w:t>
      </w:r>
      <w:bookmarkEnd w:id="164"/>
    </w:p>
    <w:p w14:paraId="019A1F18" w14:textId="77777777" w:rsidR="00556C22" w:rsidRDefault="00735E5A">
      <w:pPr>
        <w:spacing w:before="120"/>
        <w:ind w:left="114" w:right="3262"/>
        <w:rPr>
          <w:rFonts w:eastAsiaTheme="minorEastAsia" w:hint="eastAsia"/>
          <w:sz w:val="18"/>
          <w:lang w:eastAsia="zh-CN"/>
        </w:rPr>
      </w:pPr>
      <w:bookmarkStart w:id="165" w:name="ref8"/>
      <w:r>
        <w:rPr>
          <w:rFonts w:eastAsiaTheme="minorEastAsia" w:hint="eastAsia"/>
          <w:sz w:val="18"/>
          <w:lang w:eastAsia="zh-CN"/>
        </w:rPr>
        <w:t>[8]</w:t>
      </w:r>
      <w:r>
        <w:rPr>
          <w:rFonts w:ascii="Courier New" w:eastAsia="SimSun" w:hAnsi="Courier New" w:cs="Courier New"/>
          <w:color w:val="333333"/>
          <w:sz w:val="18"/>
          <w:szCs w:val="18"/>
          <w:lang w:eastAsia="zh-CN"/>
        </w:rPr>
        <w:t xml:space="preserve"> </w:t>
      </w:r>
      <w:r>
        <w:rPr>
          <w:rFonts w:eastAsiaTheme="minorEastAsia"/>
          <w:sz w:val="18"/>
          <w:lang w:eastAsia="zh-CN"/>
        </w:rPr>
        <w:t xml:space="preserve">Louis-Philippe Morency, Rada Mihalcea, and Payal Doshi. 2011. Towards multimodal sentiment analysis: harvesting opinions from the web. In Proceedings of the 13th international conference on multimodal interfaces (ICMI '11). Association for Computing Machinery, New York, NY, USA, 169–176. </w:t>
      </w:r>
      <w:hyperlink r:id="rId12" w:history="1">
        <w:r>
          <w:rPr>
            <w:rStyle w:val="Hyperlink"/>
            <w:rFonts w:eastAsiaTheme="minorEastAsia"/>
            <w:sz w:val="18"/>
            <w:lang w:eastAsia="zh-CN"/>
          </w:rPr>
          <w:t>https://doi.org/10.1145/2070481.2070509</w:t>
        </w:r>
      </w:hyperlink>
    </w:p>
    <w:p w14:paraId="24CE5A8E" w14:textId="77777777" w:rsidR="00556C22" w:rsidRDefault="00735E5A">
      <w:pPr>
        <w:spacing w:before="120"/>
        <w:ind w:left="114" w:right="3262"/>
        <w:rPr>
          <w:rFonts w:eastAsiaTheme="minorEastAsia" w:hint="eastAsia"/>
          <w:sz w:val="18"/>
          <w:lang w:eastAsia="zh-CN"/>
        </w:rPr>
      </w:pPr>
      <w:bookmarkStart w:id="166" w:name="ref9"/>
      <w:bookmarkEnd w:id="165"/>
      <w:r>
        <w:rPr>
          <w:rFonts w:eastAsiaTheme="minorEastAsia" w:hint="eastAsia"/>
          <w:sz w:val="18"/>
          <w:lang w:eastAsia="zh-CN"/>
        </w:rPr>
        <w:t xml:space="preserve">[9] </w:t>
      </w:r>
      <w:r>
        <w:rPr>
          <w:rFonts w:eastAsiaTheme="minorEastAsia"/>
          <w:sz w:val="18"/>
          <w:lang w:eastAsia="zh-CN"/>
        </w:rPr>
        <w:t xml:space="preserve">Huang, Y., Yang, J., Liao, P., &amp; Pan, J. (2016). Fusion of Facial Expressions and EEG for Multimodal Emotion Recognition. Computational Intelligence and Neuroscience, 2017(1), 2107451. </w:t>
      </w:r>
      <w:hyperlink r:id="rId13" w:history="1">
        <w:r>
          <w:rPr>
            <w:rStyle w:val="Hyperlink"/>
            <w:rFonts w:eastAsiaTheme="minorEastAsia"/>
            <w:sz w:val="18"/>
            <w:lang w:eastAsia="zh-CN"/>
          </w:rPr>
          <w:t>https://doi.org/10.1155/2017/2107451</w:t>
        </w:r>
      </w:hyperlink>
    </w:p>
    <w:p w14:paraId="255D2D3E" w14:textId="77777777" w:rsidR="00556C22" w:rsidRDefault="00735E5A">
      <w:pPr>
        <w:spacing w:before="120"/>
        <w:ind w:left="114" w:right="3262"/>
        <w:rPr>
          <w:rFonts w:eastAsiaTheme="minorEastAsia" w:hint="eastAsia"/>
          <w:sz w:val="18"/>
          <w:lang w:eastAsia="zh-CN"/>
        </w:rPr>
      </w:pPr>
      <w:bookmarkStart w:id="167" w:name="ref10"/>
      <w:bookmarkEnd w:id="166"/>
      <w:r>
        <w:rPr>
          <w:rFonts w:eastAsiaTheme="minorEastAsia" w:hint="eastAsia"/>
          <w:sz w:val="18"/>
          <w:lang w:eastAsia="zh-CN"/>
        </w:rPr>
        <w:t xml:space="preserve">[10] </w:t>
      </w:r>
      <w:r>
        <w:rPr>
          <w:rFonts w:eastAsiaTheme="minorEastAsia"/>
          <w:sz w:val="18"/>
          <w:lang w:eastAsia="zh-CN"/>
        </w:rPr>
        <w:t xml:space="preserve">Abburi, Harika &amp; Prasath, </w:t>
      </w:r>
      <w:proofErr w:type="spellStart"/>
      <w:r>
        <w:rPr>
          <w:rFonts w:eastAsiaTheme="minorEastAsia"/>
          <w:sz w:val="18"/>
          <w:lang w:eastAsia="zh-CN"/>
        </w:rPr>
        <w:t>R.Rajendra</w:t>
      </w:r>
      <w:proofErr w:type="spellEnd"/>
      <w:r>
        <w:rPr>
          <w:rFonts w:eastAsiaTheme="minorEastAsia"/>
          <w:sz w:val="18"/>
          <w:lang w:eastAsia="zh-CN"/>
        </w:rPr>
        <w:t xml:space="preserve"> &amp; Shrivastava, Manish &amp; </w:t>
      </w:r>
      <w:proofErr w:type="spellStart"/>
      <w:r>
        <w:rPr>
          <w:rFonts w:eastAsiaTheme="minorEastAsia"/>
          <w:sz w:val="18"/>
          <w:lang w:eastAsia="zh-CN"/>
        </w:rPr>
        <w:t>Gangashetty</w:t>
      </w:r>
      <w:proofErr w:type="spellEnd"/>
      <w:r>
        <w:rPr>
          <w:rFonts w:eastAsiaTheme="minorEastAsia"/>
          <w:sz w:val="18"/>
          <w:lang w:eastAsia="zh-CN"/>
        </w:rPr>
        <w:t>, Suryakanth. (2017). Multimodal Sentiment Analysis Using Deep Neural Networks. 58-65. 10.1007/978-3-319-58130-9_6.</w:t>
      </w:r>
    </w:p>
    <w:p w14:paraId="4AA2B270" w14:textId="77777777" w:rsidR="00556C22" w:rsidRDefault="00735E5A">
      <w:pPr>
        <w:spacing w:before="120"/>
        <w:ind w:left="114" w:right="3262"/>
        <w:rPr>
          <w:rFonts w:eastAsiaTheme="minorEastAsia" w:hint="eastAsia"/>
          <w:sz w:val="18"/>
          <w:lang w:eastAsia="zh-CN"/>
        </w:rPr>
      </w:pPr>
      <w:bookmarkStart w:id="168" w:name="ref11"/>
      <w:bookmarkEnd w:id="167"/>
      <w:r>
        <w:rPr>
          <w:rFonts w:eastAsiaTheme="minorEastAsia" w:hint="eastAsia"/>
          <w:sz w:val="18"/>
          <w:lang w:eastAsia="zh-CN"/>
        </w:rPr>
        <w:t xml:space="preserve">[11] </w:t>
      </w:r>
      <w:r>
        <w:rPr>
          <w:rFonts w:eastAsiaTheme="minorEastAsia"/>
          <w:sz w:val="18"/>
          <w:lang w:eastAsia="zh-CN"/>
        </w:rPr>
        <w:t xml:space="preserve">D. Snyder, D. Garcia-Romero, G. Sell, D. Povey and S. </w:t>
      </w:r>
      <w:proofErr w:type="spellStart"/>
      <w:r>
        <w:rPr>
          <w:rFonts w:eastAsiaTheme="minorEastAsia"/>
          <w:sz w:val="18"/>
          <w:lang w:eastAsia="zh-CN"/>
        </w:rPr>
        <w:t>Khudanpur</w:t>
      </w:r>
      <w:proofErr w:type="spellEnd"/>
      <w:r>
        <w:rPr>
          <w:rFonts w:eastAsiaTheme="minorEastAsia"/>
          <w:sz w:val="18"/>
          <w:lang w:eastAsia="zh-CN"/>
        </w:rPr>
        <w:t>, "X-Vectors: Robust DNN Embeddings for Speaker Recognition," 2018 IEEE International Conference on Acoustics, Speech and Signal Processing (ICASSP), Calgary, AB, Canada, 2018, pp. 5329-5333, doi: 10.1109/ICASSP.2018.8461375.</w:t>
      </w:r>
      <w:bookmarkEnd w:id="168"/>
    </w:p>
    <w:p w14:paraId="0588F21D" w14:textId="77777777" w:rsidR="00556C22" w:rsidRDefault="00735E5A">
      <w:pPr>
        <w:spacing w:before="120"/>
        <w:ind w:left="114" w:right="3262"/>
        <w:rPr>
          <w:rFonts w:eastAsiaTheme="minorEastAsia" w:hint="eastAsia"/>
          <w:sz w:val="18"/>
          <w:lang w:eastAsia="zh-CN"/>
        </w:rPr>
      </w:pPr>
      <w:bookmarkStart w:id="169" w:name="ref12"/>
      <w:r>
        <w:rPr>
          <w:rFonts w:eastAsiaTheme="minorEastAsia" w:hint="eastAsia"/>
          <w:sz w:val="18"/>
          <w:lang w:eastAsia="zh-CN"/>
        </w:rPr>
        <w:t xml:space="preserve">[12] </w:t>
      </w:r>
      <w:r>
        <w:rPr>
          <w:rFonts w:eastAsiaTheme="minorEastAsia"/>
          <w:sz w:val="18"/>
          <w:lang w:eastAsia="zh-CN"/>
        </w:rPr>
        <w:t xml:space="preserve"> S. Hochreiter and J. </w:t>
      </w:r>
      <w:proofErr w:type="spellStart"/>
      <w:r>
        <w:rPr>
          <w:rFonts w:eastAsiaTheme="minorEastAsia"/>
          <w:sz w:val="18"/>
          <w:lang w:eastAsia="zh-CN"/>
        </w:rPr>
        <w:t>Schmidhuber</w:t>
      </w:r>
      <w:proofErr w:type="spellEnd"/>
      <w:r>
        <w:rPr>
          <w:rFonts w:eastAsiaTheme="minorEastAsia"/>
          <w:sz w:val="18"/>
          <w:lang w:eastAsia="zh-CN"/>
        </w:rPr>
        <w:t>. Long short-term memory. Neural Computation, 9(8):1735–1780, 1997.</w:t>
      </w:r>
    </w:p>
    <w:bookmarkEnd w:id="169"/>
    <w:p w14:paraId="5E9588EF" w14:textId="77777777" w:rsidR="00556C22" w:rsidRDefault="00556C22">
      <w:pPr>
        <w:spacing w:before="120"/>
        <w:ind w:left="114" w:right="3262"/>
        <w:rPr>
          <w:rFonts w:eastAsiaTheme="minorEastAsia" w:hint="eastAsia"/>
          <w:sz w:val="18"/>
          <w:lang w:eastAsia="zh-CN"/>
        </w:rPr>
      </w:pPr>
    </w:p>
    <w:sectPr w:rsidR="00556C22">
      <w:headerReference w:type="even" r:id="rId14"/>
      <w:headerReference w:type="default" r:id="rId15"/>
      <w:footerReference w:type="even" r:id="rId16"/>
      <w:footerReference w:type="default" r:id="rId17"/>
      <w:pgSz w:w="11900" w:h="16840"/>
      <w:pgMar w:top="1340" w:right="440" w:bottom="640" w:left="1020" w:header="714" w:footer="4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7F3D2" w14:textId="77777777" w:rsidR="00735E5A" w:rsidRDefault="00735E5A">
      <w:r>
        <w:separator/>
      </w:r>
    </w:p>
  </w:endnote>
  <w:endnote w:type="continuationSeparator" w:id="0">
    <w:p w14:paraId="389498F9" w14:textId="77777777" w:rsidR="00735E5A" w:rsidRDefault="0073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8DDCE" w14:textId="77777777" w:rsidR="00556C22" w:rsidRDefault="00556C22">
    <w:pPr>
      <w:pStyle w:val="BodyText"/>
      <w:spacing w:line="14"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50ACC" w14:textId="77777777" w:rsidR="00556C22" w:rsidRDefault="00556C22">
    <w:pPr>
      <w:pStyle w:val="BodyText"/>
      <w:spacing w:line="14"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9C93A" w14:textId="77777777" w:rsidR="00735E5A" w:rsidRDefault="00735E5A">
      <w:r>
        <w:separator/>
      </w:r>
    </w:p>
  </w:footnote>
  <w:footnote w:type="continuationSeparator" w:id="0">
    <w:p w14:paraId="08D0C55E" w14:textId="77777777" w:rsidR="00735E5A" w:rsidRDefault="00735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F294B" w14:textId="77777777" w:rsidR="00556C22" w:rsidRDefault="00556C22">
    <w:pPr>
      <w:pStyle w:val="BodyText"/>
      <w:spacing w:line="14"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692F6" w14:textId="77777777" w:rsidR="00556C22" w:rsidRDefault="00556C22">
    <w:pPr>
      <w:pStyle w:val="BodyText"/>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914E5"/>
    <w:multiLevelType w:val="multilevel"/>
    <w:tmpl w:val="20B914E5"/>
    <w:lvl w:ilvl="0">
      <w:start w:val="1"/>
      <w:numFmt w:val="decimal"/>
      <w:lvlText w:val="%1."/>
      <w:lvlJc w:val="left"/>
      <w:pPr>
        <w:ind w:left="471" w:hanging="358"/>
      </w:pPr>
      <w:rPr>
        <w:rFonts w:ascii="Arial" w:eastAsia="Arial" w:hAnsi="Arial" w:cs="Arial" w:hint="default"/>
        <w:b/>
        <w:bCs/>
        <w:spacing w:val="-1"/>
        <w:w w:val="100"/>
        <w:sz w:val="24"/>
        <w:szCs w:val="24"/>
        <w:lang w:val="en-US" w:eastAsia="en-US" w:bidi="ar-SA"/>
      </w:rPr>
    </w:lvl>
    <w:lvl w:ilvl="1">
      <w:start w:val="1"/>
      <w:numFmt w:val="decimal"/>
      <w:lvlText w:val="%1.%2"/>
      <w:lvlJc w:val="left"/>
      <w:pPr>
        <w:ind w:left="563" w:hanging="450"/>
      </w:pPr>
      <w:rPr>
        <w:rFonts w:hint="default"/>
        <w:b/>
        <w:bCs/>
        <w:w w:val="99"/>
        <w:lang w:val="en-US" w:eastAsia="en-US" w:bidi="ar-SA"/>
      </w:rPr>
    </w:lvl>
    <w:lvl w:ilvl="2">
      <w:numFmt w:val="bullet"/>
      <w:lvlText w:val="•"/>
      <w:lvlJc w:val="left"/>
      <w:pPr>
        <w:ind w:left="560" w:hanging="450"/>
      </w:pPr>
      <w:rPr>
        <w:rFonts w:hint="default"/>
        <w:lang w:val="en-US" w:eastAsia="en-US" w:bidi="ar-SA"/>
      </w:rPr>
    </w:lvl>
    <w:lvl w:ilvl="3">
      <w:numFmt w:val="bullet"/>
      <w:lvlText w:val="•"/>
      <w:lvlJc w:val="left"/>
      <w:pPr>
        <w:ind w:left="1795" w:hanging="450"/>
      </w:pPr>
      <w:rPr>
        <w:rFonts w:hint="default"/>
        <w:lang w:val="en-US" w:eastAsia="en-US" w:bidi="ar-SA"/>
      </w:rPr>
    </w:lvl>
    <w:lvl w:ilvl="4">
      <w:numFmt w:val="bullet"/>
      <w:lvlText w:val="•"/>
      <w:lvlJc w:val="left"/>
      <w:pPr>
        <w:ind w:left="3030" w:hanging="450"/>
      </w:pPr>
      <w:rPr>
        <w:rFonts w:hint="default"/>
        <w:lang w:val="en-US" w:eastAsia="en-US" w:bidi="ar-SA"/>
      </w:rPr>
    </w:lvl>
    <w:lvl w:ilvl="5">
      <w:numFmt w:val="bullet"/>
      <w:lvlText w:val="•"/>
      <w:lvlJc w:val="left"/>
      <w:pPr>
        <w:ind w:left="4265" w:hanging="450"/>
      </w:pPr>
      <w:rPr>
        <w:rFonts w:hint="default"/>
        <w:lang w:val="en-US" w:eastAsia="en-US" w:bidi="ar-SA"/>
      </w:rPr>
    </w:lvl>
    <w:lvl w:ilvl="6">
      <w:numFmt w:val="bullet"/>
      <w:lvlText w:val="•"/>
      <w:lvlJc w:val="left"/>
      <w:pPr>
        <w:ind w:left="5500" w:hanging="450"/>
      </w:pPr>
      <w:rPr>
        <w:rFonts w:hint="default"/>
        <w:lang w:val="en-US" w:eastAsia="en-US" w:bidi="ar-SA"/>
      </w:rPr>
    </w:lvl>
    <w:lvl w:ilvl="7">
      <w:numFmt w:val="bullet"/>
      <w:lvlText w:val="•"/>
      <w:lvlJc w:val="left"/>
      <w:pPr>
        <w:ind w:left="6735" w:hanging="450"/>
      </w:pPr>
      <w:rPr>
        <w:rFonts w:hint="default"/>
        <w:lang w:val="en-US" w:eastAsia="en-US" w:bidi="ar-SA"/>
      </w:rPr>
    </w:lvl>
    <w:lvl w:ilvl="8">
      <w:numFmt w:val="bullet"/>
      <w:lvlText w:val="•"/>
      <w:lvlJc w:val="left"/>
      <w:pPr>
        <w:ind w:left="7970" w:hanging="450"/>
      </w:pPr>
      <w:rPr>
        <w:rFonts w:hint="default"/>
        <w:lang w:val="en-US" w:eastAsia="en-US" w:bidi="ar-SA"/>
      </w:rPr>
    </w:lvl>
  </w:abstractNum>
  <w:abstractNum w:abstractNumId="1" w15:restartNumberingAfterBreak="0">
    <w:nsid w:val="2B2D17F8"/>
    <w:multiLevelType w:val="multilevel"/>
    <w:tmpl w:val="2B2D17F8"/>
    <w:lvl w:ilvl="0">
      <w:start w:val="1"/>
      <w:numFmt w:val="decimal"/>
      <w:lvlText w:val="%1)"/>
      <w:lvlJc w:val="left"/>
      <w:pPr>
        <w:ind w:left="473" w:hanging="360"/>
      </w:pPr>
      <w:rPr>
        <w:rFonts w:hint="default"/>
      </w:rPr>
    </w:lvl>
    <w:lvl w:ilvl="1">
      <w:start w:val="1"/>
      <w:numFmt w:val="lowerLetter"/>
      <w:lvlText w:val="%2)"/>
      <w:lvlJc w:val="left"/>
      <w:pPr>
        <w:ind w:left="993" w:hanging="440"/>
      </w:pPr>
    </w:lvl>
    <w:lvl w:ilvl="2">
      <w:start w:val="1"/>
      <w:numFmt w:val="lowerRoman"/>
      <w:lvlText w:val="%3."/>
      <w:lvlJc w:val="right"/>
      <w:pPr>
        <w:ind w:left="1433" w:hanging="440"/>
      </w:pPr>
    </w:lvl>
    <w:lvl w:ilvl="3">
      <w:start w:val="1"/>
      <w:numFmt w:val="decimal"/>
      <w:lvlText w:val="%4."/>
      <w:lvlJc w:val="left"/>
      <w:pPr>
        <w:ind w:left="1873" w:hanging="440"/>
      </w:pPr>
    </w:lvl>
    <w:lvl w:ilvl="4">
      <w:start w:val="1"/>
      <w:numFmt w:val="lowerLetter"/>
      <w:lvlText w:val="%5)"/>
      <w:lvlJc w:val="left"/>
      <w:pPr>
        <w:ind w:left="2313" w:hanging="440"/>
      </w:pPr>
    </w:lvl>
    <w:lvl w:ilvl="5">
      <w:start w:val="1"/>
      <w:numFmt w:val="lowerRoman"/>
      <w:lvlText w:val="%6."/>
      <w:lvlJc w:val="right"/>
      <w:pPr>
        <w:ind w:left="2753" w:hanging="440"/>
      </w:pPr>
    </w:lvl>
    <w:lvl w:ilvl="6">
      <w:start w:val="1"/>
      <w:numFmt w:val="decimal"/>
      <w:lvlText w:val="%7."/>
      <w:lvlJc w:val="left"/>
      <w:pPr>
        <w:ind w:left="3193" w:hanging="440"/>
      </w:pPr>
    </w:lvl>
    <w:lvl w:ilvl="7">
      <w:start w:val="1"/>
      <w:numFmt w:val="lowerLetter"/>
      <w:lvlText w:val="%8)"/>
      <w:lvlJc w:val="left"/>
      <w:pPr>
        <w:ind w:left="3633" w:hanging="440"/>
      </w:pPr>
    </w:lvl>
    <w:lvl w:ilvl="8">
      <w:start w:val="1"/>
      <w:numFmt w:val="lowerRoman"/>
      <w:lvlText w:val="%9."/>
      <w:lvlJc w:val="right"/>
      <w:pPr>
        <w:ind w:left="4073" w:hanging="440"/>
      </w:pPr>
    </w:lvl>
  </w:abstractNum>
  <w:num w:numId="1" w16cid:durableId="427044933">
    <w:abstractNumId w:val="0"/>
  </w:num>
  <w:num w:numId="2" w16cid:durableId="9113511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phine Schembri">
    <w15:presenceInfo w15:providerId="Windows Live" w15:userId="55f3ef57f7a8c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trackRevision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AD"/>
    <w:rsid w:val="000044F2"/>
    <w:rsid w:val="000064A8"/>
    <w:rsid w:val="0000704C"/>
    <w:rsid w:val="00010E87"/>
    <w:rsid w:val="0001149E"/>
    <w:rsid w:val="000161FC"/>
    <w:rsid w:val="000247BA"/>
    <w:rsid w:val="00024F08"/>
    <w:rsid w:val="0002590A"/>
    <w:rsid w:val="00025D29"/>
    <w:rsid w:val="00026633"/>
    <w:rsid w:val="000276F5"/>
    <w:rsid w:val="00031B0B"/>
    <w:rsid w:val="000350E6"/>
    <w:rsid w:val="00036192"/>
    <w:rsid w:val="000369EF"/>
    <w:rsid w:val="00036A80"/>
    <w:rsid w:val="00037211"/>
    <w:rsid w:val="00043F91"/>
    <w:rsid w:val="0004405F"/>
    <w:rsid w:val="00044BA6"/>
    <w:rsid w:val="00051565"/>
    <w:rsid w:val="0005341E"/>
    <w:rsid w:val="00056A61"/>
    <w:rsid w:val="000632B4"/>
    <w:rsid w:val="00064859"/>
    <w:rsid w:val="00065EC5"/>
    <w:rsid w:val="00065FE6"/>
    <w:rsid w:val="0007155E"/>
    <w:rsid w:val="00071706"/>
    <w:rsid w:val="00074392"/>
    <w:rsid w:val="00076C25"/>
    <w:rsid w:val="000773EE"/>
    <w:rsid w:val="00077429"/>
    <w:rsid w:val="00077AC6"/>
    <w:rsid w:val="0008038B"/>
    <w:rsid w:val="00083AFB"/>
    <w:rsid w:val="000866E3"/>
    <w:rsid w:val="00087455"/>
    <w:rsid w:val="00091844"/>
    <w:rsid w:val="000920C4"/>
    <w:rsid w:val="00092B25"/>
    <w:rsid w:val="00093784"/>
    <w:rsid w:val="000961F7"/>
    <w:rsid w:val="000967B0"/>
    <w:rsid w:val="000A051E"/>
    <w:rsid w:val="000A33F5"/>
    <w:rsid w:val="000A3975"/>
    <w:rsid w:val="000A3D78"/>
    <w:rsid w:val="000A4F69"/>
    <w:rsid w:val="000A6861"/>
    <w:rsid w:val="000B208F"/>
    <w:rsid w:val="000B2DA9"/>
    <w:rsid w:val="000B62DE"/>
    <w:rsid w:val="000B7241"/>
    <w:rsid w:val="000B75E2"/>
    <w:rsid w:val="000C0547"/>
    <w:rsid w:val="000C2FEC"/>
    <w:rsid w:val="000C3974"/>
    <w:rsid w:val="000C3EDE"/>
    <w:rsid w:val="000C4C2A"/>
    <w:rsid w:val="000C5B1D"/>
    <w:rsid w:val="000C60C9"/>
    <w:rsid w:val="000D3460"/>
    <w:rsid w:val="000E0C6E"/>
    <w:rsid w:val="000E1303"/>
    <w:rsid w:val="000E2C11"/>
    <w:rsid w:val="000E2CBD"/>
    <w:rsid w:val="000E30C4"/>
    <w:rsid w:val="000E467D"/>
    <w:rsid w:val="000E629A"/>
    <w:rsid w:val="000E6C93"/>
    <w:rsid w:val="000E7475"/>
    <w:rsid w:val="000F20CA"/>
    <w:rsid w:val="000F213E"/>
    <w:rsid w:val="000F5DCE"/>
    <w:rsid w:val="000F7C1F"/>
    <w:rsid w:val="00101F05"/>
    <w:rsid w:val="001026A3"/>
    <w:rsid w:val="00102DB9"/>
    <w:rsid w:val="001045A8"/>
    <w:rsid w:val="0010556D"/>
    <w:rsid w:val="001110E3"/>
    <w:rsid w:val="00113C3F"/>
    <w:rsid w:val="0011526F"/>
    <w:rsid w:val="00123E3B"/>
    <w:rsid w:val="001241B5"/>
    <w:rsid w:val="001255D5"/>
    <w:rsid w:val="0012624D"/>
    <w:rsid w:val="00127523"/>
    <w:rsid w:val="00127BBA"/>
    <w:rsid w:val="00134958"/>
    <w:rsid w:val="001359A9"/>
    <w:rsid w:val="00135DB7"/>
    <w:rsid w:val="0014299B"/>
    <w:rsid w:val="00147315"/>
    <w:rsid w:val="0014786F"/>
    <w:rsid w:val="00153354"/>
    <w:rsid w:val="00154586"/>
    <w:rsid w:val="00155239"/>
    <w:rsid w:val="001574F7"/>
    <w:rsid w:val="00161AE2"/>
    <w:rsid w:val="00161F63"/>
    <w:rsid w:val="00162A29"/>
    <w:rsid w:val="00163A37"/>
    <w:rsid w:val="00163A42"/>
    <w:rsid w:val="00164CB8"/>
    <w:rsid w:val="00165717"/>
    <w:rsid w:val="00165920"/>
    <w:rsid w:val="00170FF6"/>
    <w:rsid w:val="00174D9A"/>
    <w:rsid w:val="0017672A"/>
    <w:rsid w:val="001777DD"/>
    <w:rsid w:val="0018265F"/>
    <w:rsid w:val="00197163"/>
    <w:rsid w:val="00197BDA"/>
    <w:rsid w:val="001A20DB"/>
    <w:rsid w:val="001A2931"/>
    <w:rsid w:val="001A31B1"/>
    <w:rsid w:val="001B3601"/>
    <w:rsid w:val="001B73FB"/>
    <w:rsid w:val="001B7E2D"/>
    <w:rsid w:val="001B7E83"/>
    <w:rsid w:val="001C0FE7"/>
    <w:rsid w:val="001C6760"/>
    <w:rsid w:val="001C6D3C"/>
    <w:rsid w:val="001D09D2"/>
    <w:rsid w:val="001D0E3C"/>
    <w:rsid w:val="001D1F5D"/>
    <w:rsid w:val="001D590C"/>
    <w:rsid w:val="001D62F7"/>
    <w:rsid w:val="001D73A6"/>
    <w:rsid w:val="001E02AA"/>
    <w:rsid w:val="001E2CFF"/>
    <w:rsid w:val="001E393B"/>
    <w:rsid w:val="001E44E4"/>
    <w:rsid w:val="001E4651"/>
    <w:rsid w:val="001E6194"/>
    <w:rsid w:val="001E7005"/>
    <w:rsid w:val="001E75C7"/>
    <w:rsid w:val="001E7DCF"/>
    <w:rsid w:val="001F14FE"/>
    <w:rsid w:val="001F1A70"/>
    <w:rsid w:val="001F6824"/>
    <w:rsid w:val="001F6C42"/>
    <w:rsid w:val="00200696"/>
    <w:rsid w:val="00200F19"/>
    <w:rsid w:val="00206ED3"/>
    <w:rsid w:val="00207283"/>
    <w:rsid w:val="00214295"/>
    <w:rsid w:val="0021616C"/>
    <w:rsid w:val="0021630F"/>
    <w:rsid w:val="002222EF"/>
    <w:rsid w:val="00224CE9"/>
    <w:rsid w:val="00230A7A"/>
    <w:rsid w:val="00231206"/>
    <w:rsid w:val="00235E90"/>
    <w:rsid w:val="002377F5"/>
    <w:rsid w:val="00241862"/>
    <w:rsid w:val="00242035"/>
    <w:rsid w:val="0024441A"/>
    <w:rsid w:val="00247704"/>
    <w:rsid w:val="00251ECD"/>
    <w:rsid w:val="002535F6"/>
    <w:rsid w:val="00253F28"/>
    <w:rsid w:val="00254158"/>
    <w:rsid w:val="00255130"/>
    <w:rsid w:val="00255402"/>
    <w:rsid w:val="00256F2C"/>
    <w:rsid w:val="00257E68"/>
    <w:rsid w:val="00261973"/>
    <w:rsid w:val="002624E9"/>
    <w:rsid w:val="00263BE3"/>
    <w:rsid w:val="002648E5"/>
    <w:rsid w:val="00264D26"/>
    <w:rsid w:val="00270D47"/>
    <w:rsid w:val="0027262D"/>
    <w:rsid w:val="0028089D"/>
    <w:rsid w:val="002819AA"/>
    <w:rsid w:val="00287B68"/>
    <w:rsid w:val="002908AA"/>
    <w:rsid w:val="00290AB5"/>
    <w:rsid w:val="00293A4B"/>
    <w:rsid w:val="00294ADB"/>
    <w:rsid w:val="00294C52"/>
    <w:rsid w:val="0029539F"/>
    <w:rsid w:val="00296D5E"/>
    <w:rsid w:val="002A01A6"/>
    <w:rsid w:val="002A3277"/>
    <w:rsid w:val="002A445F"/>
    <w:rsid w:val="002A480A"/>
    <w:rsid w:val="002A4D98"/>
    <w:rsid w:val="002A6227"/>
    <w:rsid w:val="002A6965"/>
    <w:rsid w:val="002A6DE7"/>
    <w:rsid w:val="002A7812"/>
    <w:rsid w:val="002B610F"/>
    <w:rsid w:val="002D2664"/>
    <w:rsid w:val="002D28F6"/>
    <w:rsid w:val="002D2E26"/>
    <w:rsid w:val="002D42CB"/>
    <w:rsid w:val="002D4327"/>
    <w:rsid w:val="002D45A3"/>
    <w:rsid w:val="002D5BD2"/>
    <w:rsid w:val="002D74AC"/>
    <w:rsid w:val="002D76A3"/>
    <w:rsid w:val="002E5FCE"/>
    <w:rsid w:val="002E65C0"/>
    <w:rsid w:val="002E6E91"/>
    <w:rsid w:val="002F11A3"/>
    <w:rsid w:val="002F314C"/>
    <w:rsid w:val="002F74BD"/>
    <w:rsid w:val="002F7804"/>
    <w:rsid w:val="003027A1"/>
    <w:rsid w:val="00302C4D"/>
    <w:rsid w:val="00304A4C"/>
    <w:rsid w:val="003057DC"/>
    <w:rsid w:val="00311C0F"/>
    <w:rsid w:val="00311DE0"/>
    <w:rsid w:val="003125CF"/>
    <w:rsid w:val="003134EA"/>
    <w:rsid w:val="00316DDF"/>
    <w:rsid w:val="00323BE6"/>
    <w:rsid w:val="00324F90"/>
    <w:rsid w:val="0032656C"/>
    <w:rsid w:val="00330118"/>
    <w:rsid w:val="003324A9"/>
    <w:rsid w:val="00332B0B"/>
    <w:rsid w:val="00333246"/>
    <w:rsid w:val="0033336C"/>
    <w:rsid w:val="003404A9"/>
    <w:rsid w:val="00340725"/>
    <w:rsid w:val="00340A1A"/>
    <w:rsid w:val="003435C8"/>
    <w:rsid w:val="00345241"/>
    <w:rsid w:val="003452A6"/>
    <w:rsid w:val="003457B6"/>
    <w:rsid w:val="00345830"/>
    <w:rsid w:val="003518EA"/>
    <w:rsid w:val="0035465B"/>
    <w:rsid w:val="00354E09"/>
    <w:rsid w:val="00355BC5"/>
    <w:rsid w:val="0035659A"/>
    <w:rsid w:val="0035670B"/>
    <w:rsid w:val="003635A7"/>
    <w:rsid w:val="00363956"/>
    <w:rsid w:val="00364356"/>
    <w:rsid w:val="00364BF9"/>
    <w:rsid w:val="00365DB5"/>
    <w:rsid w:val="003674CC"/>
    <w:rsid w:val="00372C62"/>
    <w:rsid w:val="00376CB0"/>
    <w:rsid w:val="00376FB2"/>
    <w:rsid w:val="00380212"/>
    <w:rsid w:val="003813D8"/>
    <w:rsid w:val="00381AE7"/>
    <w:rsid w:val="00382DBE"/>
    <w:rsid w:val="00382E74"/>
    <w:rsid w:val="0038336E"/>
    <w:rsid w:val="00390C21"/>
    <w:rsid w:val="00391207"/>
    <w:rsid w:val="00392E37"/>
    <w:rsid w:val="003A05DD"/>
    <w:rsid w:val="003A0D77"/>
    <w:rsid w:val="003A1E67"/>
    <w:rsid w:val="003A5BD7"/>
    <w:rsid w:val="003A78EF"/>
    <w:rsid w:val="003B066F"/>
    <w:rsid w:val="003B5AAF"/>
    <w:rsid w:val="003B6FAB"/>
    <w:rsid w:val="003B785B"/>
    <w:rsid w:val="003C006D"/>
    <w:rsid w:val="003C084C"/>
    <w:rsid w:val="003C1636"/>
    <w:rsid w:val="003C23E6"/>
    <w:rsid w:val="003C292E"/>
    <w:rsid w:val="003C3A63"/>
    <w:rsid w:val="003C6F27"/>
    <w:rsid w:val="003C7CC9"/>
    <w:rsid w:val="003D3FA8"/>
    <w:rsid w:val="003D5696"/>
    <w:rsid w:val="003D666F"/>
    <w:rsid w:val="003E1FBE"/>
    <w:rsid w:val="003E2BA9"/>
    <w:rsid w:val="003E36D1"/>
    <w:rsid w:val="003E3DAA"/>
    <w:rsid w:val="003E6D6F"/>
    <w:rsid w:val="003E6F1B"/>
    <w:rsid w:val="003E78FC"/>
    <w:rsid w:val="003F279A"/>
    <w:rsid w:val="003F69DF"/>
    <w:rsid w:val="004006FF"/>
    <w:rsid w:val="00400ED0"/>
    <w:rsid w:val="0040208E"/>
    <w:rsid w:val="004022BD"/>
    <w:rsid w:val="00406F3D"/>
    <w:rsid w:val="00410F85"/>
    <w:rsid w:val="00412E44"/>
    <w:rsid w:val="004144D1"/>
    <w:rsid w:val="00415906"/>
    <w:rsid w:val="00415AF3"/>
    <w:rsid w:val="00415CF6"/>
    <w:rsid w:val="0042188E"/>
    <w:rsid w:val="0042473A"/>
    <w:rsid w:val="00425A78"/>
    <w:rsid w:val="004344FB"/>
    <w:rsid w:val="00434988"/>
    <w:rsid w:val="00435640"/>
    <w:rsid w:val="00436A5A"/>
    <w:rsid w:val="00437341"/>
    <w:rsid w:val="00437428"/>
    <w:rsid w:val="00437C56"/>
    <w:rsid w:val="00442C10"/>
    <w:rsid w:val="0044614A"/>
    <w:rsid w:val="00452353"/>
    <w:rsid w:val="00452F5E"/>
    <w:rsid w:val="0045486B"/>
    <w:rsid w:val="00455C39"/>
    <w:rsid w:val="0045779A"/>
    <w:rsid w:val="00461352"/>
    <w:rsid w:val="004663EE"/>
    <w:rsid w:val="00470BDA"/>
    <w:rsid w:val="00473882"/>
    <w:rsid w:val="00475365"/>
    <w:rsid w:val="00477A12"/>
    <w:rsid w:val="00481CE9"/>
    <w:rsid w:val="00483CF8"/>
    <w:rsid w:val="0048459C"/>
    <w:rsid w:val="0048772D"/>
    <w:rsid w:val="00492730"/>
    <w:rsid w:val="00496600"/>
    <w:rsid w:val="00496CC6"/>
    <w:rsid w:val="004979DA"/>
    <w:rsid w:val="004A37BB"/>
    <w:rsid w:val="004A3CA3"/>
    <w:rsid w:val="004A3F21"/>
    <w:rsid w:val="004A40A7"/>
    <w:rsid w:val="004A4F75"/>
    <w:rsid w:val="004B040A"/>
    <w:rsid w:val="004B2F49"/>
    <w:rsid w:val="004B42DD"/>
    <w:rsid w:val="004B531A"/>
    <w:rsid w:val="004B5827"/>
    <w:rsid w:val="004B5883"/>
    <w:rsid w:val="004B5CEB"/>
    <w:rsid w:val="004B6AA4"/>
    <w:rsid w:val="004C050F"/>
    <w:rsid w:val="004C3E89"/>
    <w:rsid w:val="004C52DE"/>
    <w:rsid w:val="004C54FE"/>
    <w:rsid w:val="004C76FB"/>
    <w:rsid w:val="004D0EF9"/>
    <w:rsid w:val="004D1AE0"/>
    <w:rsid w:val="004D3386"/>
    <w:rsid w:val="004D41E5"/>
    <w:rsid w:val="004D4F89"/>
    <w:rsid w:val="004E02A5"/>
    <w:rsid w:val="004E5245"/>
    <w:rsid w:val="004E5345"/>
    <w:rsid w:val="004E68A0"/>
    <w:rsid w:val="004F054B"/>
    <w:rsid w:val="004F33D7"/>
    <w:rsid w:val="004F5680"/>
    <w:rsid w:val="004F71E6"/>
    <w:rsid w:val="004F77C7"/>
    <w:rsid w:val="00501287"/>
    <w:rsid w:val="00502053"/>
    <w:rsid w:val="00504FB1"/>
    <w:rsid w:val="00506245"/>
    <w:rsid w:val="005079F6"/>
    <w:rsid w:val="0051056A"/>
    <w:rsid w:val="00516D35"/>
    <w:rsid w:val="00516F28"/>
    <w:rsid w:val="0052522C"/>
    <w:rsid w:val="00525F11"/>
    <w:rsid w:val="005305DC"/>
    <w:rsid w:val="00531467"/>
    <w:rsid w:val="00531ABD"/>
    <w:rsid w:val="00531E1E"/>
    <w:rsid w:val="00532811"/>
    <w:rsid w:val="00537988"/>
    <w:rsid w:val="005436E1"/>
    <w:rsid w:val="0054411F"/>
    <w:rsid w:val="00544233"/>
    <w:rsid w:val="00544CA4"/>
    <w:rsid w:val="00550123"/>
    <w:rsid w:val="00550516"/>
    <w:rsid w:val="00551C25"/>
    <w:rsid w:val="00553AA8"/>
    <w:rsid w:val="0055473F"/>
    <w:rsid w:val="005552E2"/>
    <w:rsid w:val="00556C22"/>
    <w:rsid w:val="00556FAA"/>
    <w:rsid w:val="00557180"/>
    <w:rsid w:val="0056158F"/>
    <w:rsid w:val="00562F77"/>
    <w:rsid w:val="005632DB"/>
    <w:rsid w:val="00565745"/>
    <w:rsid w:val="00566C21"/>
    <w:rsid w:val="00567033"/>
    <w:rsid w:val="005677AB"/>
    <w:rsid w:val="0057124B"/>
    <w:rsid w:val="005726F3"/>
    <w:rsid w:val="00572914"/>
    <w:rsid w:val="005746F7"/>
    <w:rsid w:val="00575110"/>
    <w:rsid w:val="00575795"/>
    <w:rsid w:val="00576EAF"/>
    <w:rsid w:val="005774A0"/>
    <w:rsid w:val="005866F0"/>
    <w:rsid w:val="00587B57"/>
    <w:rsid w:val="00591792"/>
    <w:rsid w:val="00592F91"/>
    <w:rsid w:val="00594079"/>
    <w:rsid w:val="005947E8"/>
    <w:rsid w:val="005949CD"/>
    <w:rsid w:val="0059536E"/>
    <w:rsid w:val="00596AC0"/>
    <w:rsid w:val="00597F10"/>
    <w:rsid w:val="005A26E5"/>
    <w:rsid w:val="005A7BD2"/>
    <w:rsid w:val="005B04BC"/>
    <w:rsid w:val="005B1437"/>
    <w:rsid w:val="005D2300"/>
    <w:rsid w:val="005D2CE8"/>
    <w:rsid w:val="005D53E9"/>
    <w:rsid w:val="005D6A2A"/>
    <w:rsid w:val="005D7E52"/>
    <w:rsid w:val="005E260D"/>
    <w:rsid w:val="005E37C5"/>
    <w:rsid w:val="005E4A9A"/>
    <w:rsid w:val="005E572F"/>
    <w:rsid w:val="005E66FB"/>
    <w:rsid w:val="005F01D2"/>
    <w:rsid w:val="005F070E"/>
    <w:rsid w:val="005F260C"/>
    <w:rsid w:val="005F3D77"/>
    <w:rsid w:val="005F4DEB"/>
    <w:rsid w:val="005F51CD"/>
    <w:rsid w:val="005F5F77"/>
    <w:rsid w:val="005F6827"/>
    <w:rsid w:val="005F7E4B"/>
    <w:rsid w:val="00600BD6"/>
    <w:rsid w:val="006023E1"/>
    <w:rsid w:val="006028F5"/>
    <w:rsid w:val="00602A79"/>
    <w:rsid w:val="00604B25"/>
    <w:rsid w:val="006052F9"/>
    <w:rsid w:val="0060727B"/>
    <w:rsid w:val="00611E35"/>
    <w:rsid w:val="006164DC"/>
    <w:rsid w:val="00616CAA"/>
    <w:rsid w:val="00620ADF"/>
    <w:rsid w:val="006220F6"/>
    <w:rsid w:val="0062261D"/>
    <w:rsid w:val="0062394B"/>
    <w:rsid w:val="006262A0"/>
    <w:rsid w:val="00630C10"/>
    <w:rsid w:val="006313CE"/>
    <w:rsid w:val="006341C9"/>
    <w:rsid w:val="00634BC2"/>
    <w:rsid w:val="00634D14"/>
    <w:rsid w:val="00634FDE"/>
    <w:rsid w:val="0063636A"/>
    <w:rsid w:val="00636C4C"/>
    <w:rsid w:val="0063716A"/>
    <w:rsid w:val="00645060"/>
    <w:rsid w:val="00646C89"/>
    <w:rsid w:val="00647CC6"/>
    <w:rsid w:val="00650897"/>
    <w:rsid w:val="00652A38"/>
    <w:rsid w:val="00653E6F"/>
    <w:rsid w:val="006556E0"/>
    <w:rsid w:val="0065675D"/>
    <w:rsid w:val="00663E6D"/>
    <w:rsid w:val="0066447A"/>
    <w:rsid w:val="00666283"/>
    <w:rsid w:val="00666CEA"/>
    <w:rsid w:val="006674E0"/>
    <w:rsid w:val="006704FD"/>
    <w:rsid w:val="00675F22"/>
    <w:rsid w:val="0067714F"/>
    <w:rsid w:val="006801BA"/>
    <w:rsid w:val="00680D27"/>
    <w:rsid w:val="00684FF7"/>
    <w:rsid w:val="00687658"/>
    <w:rsid w:val="0069044B"/>
    <w:rsid w:val="00691744"/>
    <w:rsid w:val="00691F35"/>
    <w:rsid w:val="00693339"/>
    <w:rsid w:val="00694075"/>
    <w:rsid w:val="00697320"/>
    <w:rsid w:val="006A24DC"/>
    <w:rsid w:val="006A2659"/>
    <w:rsid w:val="006A59F3"/>
    <w:rsid w:val="006B1283"/>
    <w:rsid w:val="006B383F"/>
    <w:rsid w:val="006B6151"/>
    <w:rsid w:val="006C1A5F"/>
    <w:rsid w:val="006C2716"/>
    <w:rsid w:val="006C4ED6"/>
    <w:rsid w:val="006C5537"/>
    <w:rsid w:val="006C58C8"/>
    <w:rsid w:val="006D1746"/>
    <w:rsid w:val="006D1A56"/>
    <w:rsid w:val="006D2F6B"/>
    <w:rsid w:val="006D490B"/>
    <w:rsid w:val="006D5978"/>
    <w:rsid w:val="006D7EA5"/>
    <w:rsid w:val="006E09B3"/>
    <w:rsid w:val="006E4385"/>
    <w:rsid w:val="006E518A"/>
    <w:rsid w:val="006E5661"/>
    <w:rsid w:val="006E7594"/>
    <w:rsid w:val="006F0526"/>
    <w:rsid w:val="006F0AF4"/>
    <w:rsid w:val="006F25BB"/>
    <w:rsid w:val="006F4B37"/>
    <w:rsid w:val="006F6721"/>
    <w:rsid w:val="007034A4"/>
    <w:rsid w:val="00707689"/>
    <w:rsid w:val="0071180E"/>
    <w:rsid w:val="00711856"/>
    <w:rsid w:val="00711B17"/>
    <w:rsid w:val="00712518"/>
    <w:rsid w:val="00712842"/>
    <w:rsid w:val="00716B32"/>
    <w:rsid w:val="00717752"/>
    <w:rsid w:val="007177C1"/>
    <w:rsid w:val="00721007"/>
    <w:rsid w:val="00726F7A"/>
    <w:rsid w:val="007304A8"/>
    <w:rsid w:val="00731EA8"/>
    <w:rsid w:val="00734EB4"/>
    <w:rsid w:val="00735B6E"/>
    <w:rsid w:val="00735E5A"/>
    <w:rsid w:val="00736804"/>
    <w:rsid w:val="00736FA5"/>
    <w:rsid w:val="00740745"/>
    <w:rsid w:val="00741559"/>
    <w:rsid w:val="0074543A"/>
    <w:rsid w:val="00746354"/>
    <w:rsid w:val="00746895"/>
    <w:rsid w:val="00751493"/>
    <w:rsid w:val="00752DBD"/>
    <w:rsid w:val="00753970"/>
    <w:rsid w:val="0076084C"/>
    <w:rsid w:val="0076215A"/>
    <w:rsid w:val="00762925"/>
    <w:rsid w:val="00762F2F"/>
    <w:rsid w:val="00764296"/>
    <w:rsid w:val="00765D59"/>
    <w:rsid w:val="007660CA"/>
    <w:rsid w:val="00766CA1"/>
    <w:rsid w:val="00773397"/>
    <w:rsid w:val="007750E5"/>
    <w:rsid w:val="00777A14"/>
    <w:rsid w:val="0078024C"/>
    <w:rsid w:val="00780781"/>
    <w:rsid w:val="00782801"/>
    <w:rsid w:val="007863F8"/>
    <w:rsid w:val="00790969"/>
    <w:rsid w:val="0079145D"/>
    <w:rsid w:val="0079417C"/>
    <w:rsid w:val="007972DC"/>
    <w:rsid w:val="007A01C6"/>
    <w:rsid w:val="007A0CE4"/>
    <w:rsid w:val="007A1EEE"/>
    <w:rsid w:val="007A36D5"/>
    <w:rsid w:val="007A48C7"/>
    <w:rsid w:val="007A5F10"/>
    <w:rsid w:val="007A6B50"/>
    <w:rsid w:val="007B142E"/>
    <w:rsid w:val="007B2376"/>
    <w:rsid w:val="007B2944"/>
    <w:rsid w:val="007B3819"/>
    <w:rsid w:val="007B4EFF"/>
    <w:rsid w:val="007C02CF"/>
    <w:rsid w:val="007C129B"/>
    <w:rsid w:val="007C1DA4"/>
    <w:rsid w:val="007C2D75"/>
    <w:rsid w:val="007C2F51"/>
    <w:rsid w:val="007C73FD"/>
    <w:rsid w:val="007D0018"/>
    <w:rsid w:val="007D0A6C"/>
    <w:rsid w:val="007D6ED8"/>
    <w:rsid w:val="007D7696"/>
    <w:rsid w:val="007E291A"/>
    <w:rsid w:val="007E2C48"/>
    <w:rsid w:val="007E5F81"/>
    <w:rsid w:val="007E7C9B"/>
    <w:rsid w:val="007E7CE9"/>
    <w:rsid w:val="007F1BEC"/>
    <w:rsid w:val="007F2604"/>
    <w:rsid w:val="007F2C32"/>
    <w:rsid w:val="007F368A"/>
    <w:rsid w:val="008019E2"/>
    <w:rsid w:val="0080477B"/>
    <w:rsid w:val="0080648C"/>
    <w:rsid w:val="00812FE5"/>
    <w:rsid w:val="008156D9"/>
    <w:rsid w:val="008169AE"/>
    <w:rsid w:val="00817F5F"/>
    <w:rsid w:val="00820206"/>
    <w:rsid w:val="008209E8"/>
    <w:rsid w:val="00820C49"/>
    <w:rsid w:val="0082154B"/>
    <w:rsid w:val="00822D75"/>
    <w:rsid w:val="00824757"/>
    <w:rsid w:val="00826E43"/>
    <w:rsid w:val="008277A7"/>
    <w:rsid w:val="00830A5F"/>
    <w:rsid w:val="00830B65"/>
    <w:rsid w:val="008324CC"/>
    <w:rsid w:val="00833A79"/>
    <w:rsid w:val="00835962"/>
    <w:rsid w:val="00835B03"/>
    <w:rsid w:val="00837974"/>
    <w:rsid w:val="0084114B"/>
    <w:rsid w:val="008417A1"/>
    <w:rsid w:val="00842AB2"/>
    <w:rsid w:val="00843BAC"/>
    <w:rsid w:val="0085076C"/>
    <w:rsid w:val="0085135A"/>
    <w:rsid w:val="008523A8"/>
    <w:rsid w:val="00857D7C"/>
    <w:rsid w:val="00861900"/>
    <w:rsid w:val="0086262D"/>
    <w:rsid w:val="00864124"/>
    <w:rsid w:val="008643E6"/>
    <w:rsid w:val="008658F7"/>
    <w:rsid w:val="00865B2F"/>
    <w:rsid w:val="00866FF1"/>
    <w:rsid w:val="008672B0"/>
    <w:rsid w:val="008718D1"/>
    <w:rsid w:val="00871AD2"/>
    <w:rsid w:val="0087339D"/>
    <w:rsid w:val="00874C70"/>
    <w:rsid w:val="00874D33"/>
    <w:rsid w:val="0087502D"/>
    <w:rsid w:val="00875EA6"/>
    <w:rsid w:val="00880439"/>
    <w:rsid w:val="00880861"/>
    <w:rsid w:val="0088107F"/>
    <w:rsid w:val="00882144"/>
    <w:rsid w:val="0088459B"/>
    <w:rsid w:val="008854E3"/>
    <w:rsid w:val="008856F8"/>
    <w:rsid w:val="00885B3A"/>
    <w:rsid w:val="00886947"/>
    <w:rsid w:val="00887477"/>
    <w:rsid w:val="00890732"/>
    <w:rsid w:val="00890AC8"/>
    <w:rsid w:val="00891B4B"/>
    <w:rsid w:val="00894A09"/>
    <w:rsid w:val="00894D21"/>
    <w:rsid w:val="00895CDE"/>
    <w:rsid w:val="00895EA4"/>
    <w:rsid w:val="00896953"/>
    <w:rsid w:val="008A15ED"/>
    <w:rsid w:val="008A1BCE"/>
    <w:rsid w:val="008A7297"/>
    <w:rsid w:val="008A7BED"/>
    <w:rsid w:val="008B19F7"/>
    <w:rsid w:val="008B2121"/>
    <w:rsid w:val="008B5763"/>
    <w:rsid w:val="008B6B59"/>
    <w:rsid w:val="008C067B"/>
    <w:rsid w:val="008C0C41"/>
    <w:rsid w:val="008C1018"/>
    <w:rsid w:val="008C4848"/>
    <w:rsid w:val="008C5B4D"/>
    <w:rsid w:val="008C7116"/>
    <w:rsid w:val="008C79BF"/>
    <w:rsid w:val="008C7B50"/>
    <w:rsid w:val="008D1BD1"/>
    <w:rsid w:val="008D29AE"/>
    <w:rsid w:val="008D411F"/>
    <w:rsid w:val="008D72CB"/>
    <w:rsid w:val="008E174D"/>
    <w:rsid w:val="008E1F36"/>
    <w:rsid w:val="008E2901"/>
    <w:rsid w:val="008E5872"/>
    <w:rsid w:val="008E6E1A"/>
    <w:rsid w:val="008F11ED"/>
    <w:rsid w:val="008F12AC"/>
    <w:rsid w:val="008F5220"/>
    <w:rsid w:val="009062B5"/>
    <w:rsid w:val="00906D48"/>
    <w:rsid w:val="00907942"/>
    <w:rsid w:val="00912391"/>
    <w:rsid w:val="009124B9"/>
    <w:rsid w:val="009169F7"/>
    <w:rsid w:val="0091771A"/>
    <w:rsid w:val="009204A1"/>
    <w:rsid w:val="0092150E"/>
    <w:rsid w:val="00921D3B"/>
    <w:rsid w:val="00921FEA"/>
    <w:rsid w:val="00924B22"/>
    <w:rsid w:val="00924D9B"/>
    <w:rsid w:val="00925D8D"/>
    <w:rsid w:val="00926063"/>
    <w:rsid w:val="009276FF"/>
    <w:rsid w:val="00927F89"/>
    <w:rsid w:val="00930140"/>
    <w:rsid w:val="0093099B"/>
    <w:rsid w:val="00931100"/>
    <w:rsid w:val="00932BCF"/>
    <w:rsid w:val="00933E6F"/>
    <w:rsid w:val="00934FCC"/>
    <w:rsid w:val="00936392"/>
    <w:rsid w:val="009363A1"/>
    <w:rsid w:val="0094190E"/>
    <w:rsid w:val="009422C7"/>
    <w:rsid w:val="009422E2"/>
    <w:rsid w:val="00942AD7"/>
    <w:rsid w:val="009453AE"/>
    <w:rsid w:val="00946302"/>
    <w:rsid w:val="00946CCB"/>
    <w:rsid w:val="009512C0"/>
    <w:rsid w:val="009516A9"/>
    <w:rsid w:val="0095231C"/>
    <w:rsid w:val="0095405E"/>
    <w:rsid w:val="00954AA3"/>
    <w:rsid w:val="009568D6"/>
    <w:rsid w:val="00956D60"/>
    <w:rsid w:val="00960149"/>
    <w:rsid w:val="0096026B"/>
    <w:rsid w:val="009603B2"/>
    <w:rsid w:val="00962487"/>
    <w:rsid w:val="00965949"/>
    <w:rsid w:val="0096786D"/>
    <w:rsid w:val="00972237"/>
    <w:rsid w:val="00973B9B"/>
    <w:rsid w:val="00977D0B"/>
    <w:rsid w:val="0098149C"/>
    <w:rsid w:val="00982127"/>
    <w:rsid w:val="00982CB7"/>
    <w:rsid w:val="00983B9B"/>
    <w:rsid w:val="00986387"/>
    <w:rsid w:val="00986DBF"/>
    <w:rsid w:val="0098712C"/>
    <w:rsid w:val="0098769F"/>
    <w:rsid w:val="009904FD"/>
    <w:rsid w:val="009908DA"/>
    <w:rsid w:val="00990984"/>
    <w:rsid w:val="00993EB6"/>
    <w:rsid w:val="009952D8"/>
    <w:rsid w:val="0099627A"/>
    <w:rsid w:val="0099638E"/>
    <w:rsid w:val="00996C57"/>
    <w:rsid w:val="00996C9A"/>
    <w:rsid w:val="009975F3"/>
    <w:rsid w:val="00997C07"/>
    <w:rsid w:val="009A32AE"/>
    <w:rsid w:val="009A32C0"/>
    <w:rsid w:val="009B057B"/>
    <w:rsid w:val="009B09AD"/>
    <w:rsid w:val="009B0A1F"/>
    <w:rsid w:val="009B1C78"/>
    <w:rsid w:val="009B425B"/>
    <w:rsid w:val="009B46A0"/>
    <w:rsid w:val="009B4DF9"/>
    <w:rsid w:val="009B5785"/>
    <w:rsid w:val="009B6170"/>
    <w:rsid w:val="009C0625"/>
    <w:rsid w:val="009C25F0"/>
    <w:rsid w:val="009C3E96"/>
    <w:rsid w:val="009C595F"/>
    <w:rsid w:val="009C6839"/>
    <w:rsid w:val="009C710B"/>
    <w:rsid w:val="009C7A0D"/>
    <w:rsid w:val="009D0A9E"/>
    <w:rsid w:val="009D1C8E"/>
    <w:rsid w:val="009D3B65"/>
    <w:rsid w:val="009D3FBF"/>
    <w:rsid w:val="009D56BB"/>
    <w:rsid w:val="009E408D"/>
    <w:rsid w:val="009E6E89"/>
    <w:rsid w:val="009E723B"/>
    <w:rsid w:val="009E7BA4"/>
    <w:rsid w:val="009E7F25"/>
    <w:rsid w:val="009F038B"/>
    <w:rsid w:val="009F1020"/>
    <w:rsid w:val="009F143E"/>
    <w:rsid w:val="009F1FF2"/>
    <w:rsid w:val="009F284F"/>
    <w:rsid w:val="009F476B"/>
    <w:rsid w:val="009F4CDF"/>
    <w:rsid w:val="00A02B4B"/>
    <w:rsid w:val="00A0485D"/>
    <w:rsid w:val="00A0734E"/>
    <w:rsid w:val="00A10892"/>
    <w:rsid w:val="00A10E61"/>
    <w:rsid w:val="00A11C77"/>
    <w:rsid w:val="00A12B98"/>
    <w:rsid w:val="00A141FF"/>
    <w:rsid w:val="00A1527E"/>
    <w:rsid w:val="00A1707A"/>
    <w:rsid w:val="00A17FE0"/>
    <w:rsid w:val="00A2321C"/>
    <w:rsid w:val="00A332F3"/>
    <w:rsid w:val="00A3792B"/>
    <w:rsid w:val="00A41653"/>
    <w:rsid w:val="00A4171A"/>
    <w:rsid w:val="00A419B7"/>
    <w:rsid w:val="00A43994"/>
    <w:rsid w:val="00A4520D"/>
    <w:rsid w:val="00A45D46"/>
    <w:rsid w:val="00A4698D"/>
    <w:rsid w:val="00A46A82"/>
    <w:rsid w:val="00A5190D"/>
    <w:rsid w:val="00A52459"/>
    <w:rsid w:val="00A52A34"/>
    <w:rsid w:val="00A531B4"/>
    <w:rsid w:val="00A5501D"/>
    <w:rsid w:val="00A55D8A"/>
    <w:rsid w:val="00A61E88"/>
    <w:rsid w:val="00A65F80"/>
    <w:rsid w:val="00A67F6B"/>
    <w:rsid w:val="00A70608"/>
    <w:rsid w:val="00A71409"/>
    <w:rsid w:val="00A726A4"/>
    <w:rsid w:val="00A766AE"/>
    <w:rsid w:val="00A7734A"/>
    <w:rsid w:val="00A774E6"/>
    <w:rsid w:val="00A77868"/>
    <w:rsid w:val="00A80FF9"/>
    <w:rsid w:val="00A8233B"/>
    <w:rsid w:val="00A83F3F"/>
    <w:rsid w:val="00A84D27"/>
    <w:rsid w:val="00A86147"/>
    <w:rsid w:val="00A86558"/>
    <w:rsid w:val="00A86EB7"/>
    <w:rsid w:val="00A94A4A"/>
    <w:rsid w:val="00A97419"/>
    <w:rsid w:val="00AA0736"/>
    <w:rsid w:val="00AA3AF6"/>
    <w:rsid w:val="00AA51B0"/>
    <w:rsid w:val="00AA6436"/>
    <w:rsid w:val="00AA689F"/>
    <w:rsid w:val="00AA6EBE"/>
    <w:rsid w:val="00AB331A"/>
    <w:rsid w:val="00AB3B3C"/>
    <w:rsid w:val="00AB3E7B"/>
    <w:rsid w:val="00AB4551"/>
    <w:rsid w:val="00AB7C61"/>
    <w:rsid w:val="00AC170E"/>
    <w:rsid w:val="00AC4D03"/>
    <w:rsid w:val="00AC69B0"/>
    <w:rsid w:val="00AD146C"/>
    <w:rsid w:val="00AD344A"/>
    <w:rsid w:val="00AD77B6"/>
    <w:rsid w:val="00AE0F18"/>
    <w:rsid w:val="00AE1C48"/>
    <w:rsid w:val="00AE3D92"/>
    <w:rsid w:val="00AE4DCC"/>
    <w:rsid w:val="00AE7D9F"/>
    <w:rsid w:val="00AF0025"/>
    <w:rsid w:val="00AF0899"/>
    <w:rsid w:val="00AF1D92"/>
    <w:rsid w:val="00AF215B"/>
    <w:rsid w:val="00AF3158"/>
    <w:rsid w:val="00AF37A4"/>
    <w:rsid w:val="00AF5696"/>
    <w:rsid w:val="00AF66F8"/>
    <w:rsid w:val="00AF700E"/>
    <w:rsid w:val="00B01FC1"/>
    <w:rsid w:val="00B05714"/>
    <w:rsid w:val="00B1107F"/>
    <w:rsid w:val="00B122DC"/>
    <w:rsid w:val="00B122DE"/>
    <w:rsid w:val="00B12732"/>
    <w:rsid w:val="00B12B65"/>
    <w:rsid w:val="00B12FAD"/>
    <w:rsid w:val="00B15B1E"/>
    <w:rsid w:val="00B17410"/>
    <w:rsid w:val="00B202CB"/>
    <w:rsid w:val="00B218F5"/>
    <w:rsid w:val="00B25272"/>
    <w:rsid w:val="00B276A1"/>
    <w:rsid w:val="00B32260"/>
    <w:rsid w:val="00B33143"/>
    <w:rsid w:val="00B336B1"/>
    <w:rsid w:val="00B3390F"/>
    <w:rsid w:val="00B407F6"/>
    <w:rsid w:val="00B43FC0"/>
    <w:rsid w:val="00B4571C"/>
    <w:rsid w:val="00B45C7E"/>
    <w:rsid w:val="00B45EC1"/>
    <w:rsid w:val="00B464A8"/>
    <w:rsid w:val="00B466E6"/>
    <w:rsid w:val="00B50020"/>
    <w:rsid w:val="00B516FC"/>
    <w:rsid w:val="00B53645"/>
    <w:rsid w:val="00B53C80"/>
    <w:rsid w:val="00B556A0"/>
    <w:rsid w:val="00B55A06"/>
    <w:rsid w:val="00B57469"/>
    <w:rsid w:val="00B57BD0"/>
    <w:rsid w:val="00B62D69"/>
    <w:rsid w:val="00B630F5"/>
    <w:rsid w:val="00B63857"/>
    <w:rsid w:val="00B63FFF"/>
    <w:rsid w:val="00B6449B"/>
    <w:rsid w:val="00B64989"/>
    <w:rsid w:val="00B64C79"/>
    <w:rsid w:val="00B668C1"/>
    <w:rsid w:val="00B70388"/>
    <w:rsid w:val="00B71B83"/>
    <w:rsid w:val="00B757D4"/>
    <w:rsid w:val="00B77083"/>
    <w:rsid w:val="00B77DBF"/>
    <w:rsid w:val="00B77F9E"/>
    <w:rsid w:val="00B83168"/>
    <w:rsid w:val="00B83A29"/>
    <w:rsid w:val="00B84580"/>
    <w:rsid w:val="00B855E7"/>
    <w:rsid w:val="00B87B02"/>
    <w:rsid w:val="00B90798"/>
    <w:rsid w:val="00B91B02"/>
    <w:rsid w:val="00B92C41"/>
    <w:rsid w:val="00B95ED0"/>
    <w:rsid w:val="00B96D84"/>
    <w:rsid w:val="00B9704A"/>
    <w:rsid w:val="00BA028B"/>
    <w:rsid w:val="00BA043C"/>
    <w:rsid w:val="00BA136B"/>
    <w:rsid w:val="00BA1ABE"/>
    <w:rsid w:val="00BA4912"/>
    <w:rsid w:val="00BB0032"/>
    <w:rsid w:val="00BB16A9"/>
    <w:rsid w:val="00BB179D"/>
    <w:rsid w:val="00BC0EE3"/>
    <w:rsid w:val="00BC34DE"/>
    <w:rsid w:val="00BC3A9E"/>
    <w:rsid w:val="00BC3C6F"/>
    <w:rsid w:val="00BC6613"/>
    <w:rsid w:val="00BC6B56"/>
    <w:rsid w:val="00BC7546"/>
    <w:rsid w:val="00BC7631"/>
    <w:rsid w:val="00BC7D8A"/>
    <w:rsid w:val="00BD2C7A"/>
    <w:rsid w:val="00BD3BBF"/>
    <w:rsid w:val="00BE05D5"/>
    <w:rsid w:val="00BE0AFB"/>
    <w:rsid w:val="00BE6FA9"/>
    <w:rsid w:val="00BE7896"/>
    <w:rsid w:val="00BF02C9"/>
    <w:rsid w:val="00BF1453"/>
    <w:rsid w:val="00BF277C"/>
    <w:rsid w:val="00BF2E5E"/>
    <w:rsid w:val="00BF4571"/>
    <w:rsid w:val="00C00FAE"/>
    <w:rsid w:val="00C06300"/>
    <w:rsid w:val="00C148A2"/>
    <w:rsid w:val="00C14AC7"/>
    <w:rsid w:val="00C14E42"/>
    <w:rsid w:val="00C16FE6"/>
    <w:rsid w:val="00C20C28"/>
    <w:rsid w:val="00C2119F"/>
    <w:rsid w:val="00C21683"/>
    <w:rsid w:val="00C217C9"/>
    <w:rsid w:val="00C232F2"/>
    <w:rsid w:val="00C24DA8"/>
    <w:rsid w:val="00C253B3"/>
    <w:rsid w:val="00C27D9C"/>
    <w:rsid w:val="00C31756"/>
    <w:rsid w:val="00C31ABE"/>
    <w:rsid w:val="00C333E4"/>
    <w:rsid w:val="00C356EC"/>
    <w:rsid w:val="00C35E90"/>
    <w:rsid w:val="00C4062D"/>
    <w:rsid w:val="00C40B79"/>
    <w:rsid w:val="00C42D48"/>
    <w:rsid w:val="00C4539E"/>
    <w:rsid w:val="00C53D94"/>
    <w:rsid w:val="00C56A4D"/>
    <w:rsid w:val="00C5743A"/>
    <w:rsid w:val="00C622E3"/>
    <w:rsid w:val="00C63D11"/>
    <w:rsid w:val="00C64E19"/>
    <w:rsid w:val="00C65365"/>
    <w:rsid w:val="00C6713F"/>
    <w:rsid w:val="00C674C1"/>
    <w:rsid w:val="00C712BC"/>
    <w:rsid w:val="00C71964"/>
    <w:rsid w:val="00C71D9F"/>
    <w:rsid w:val="00C72536"/>
    <w:rsid w:val="00C72549"/>
    <w:rsid w:val="00C73610"/>
    <w:rsid w:val="00C775B6"/>
    <w:rsid w:val="00C80A42"/>
    <w:rsid w:val="00C811D9"/>
    <w:rsid w:val="00C830DE"/>
    <w:rsid w:val="00C8473C"/>
    <w:rsid w:val="00C85465"/>
    <w:rsid w:val="00C85DEC"/>
    <w:rsid w:val="00C85F7A"/>
    <w:rsid w:val="00C860E7"/>
    <w:rsid w:val="00C86454"/>
    <w:rsid w:val="00C87D9B"/>
    <w:rsid w:val="00C90B69"/>
    <w:rsid w:val="00C90DDC"/>
    <w:rsid w:val="00C90E3A"/>
    <w:rsid w:val="00C962FD"/>
    <w:rsid w:val="00C97135"/>
    <w:rsid w:val="00C9724D"/>
    <w:rsid w:val="00C97460"/>
    <w:rsid w:val="00CA13D1"/>
    <w:rsid w:val="00CA472B"/>
    <w:rsid w:val="00CA7AA2"/>
    <w:rsid w:val="00CB276A"/>
    <w:rsid w:val="00CB3859"/>
    <w:rsid w:val="00CB478C"/>
    <w:rsid w:val="00CB72EC"/>
    <w:rsid w:val="00CB7F92"/>
    <w:rsid w:val="00CC1751"/>
    <w:rsid w:val="00CC1768"/>
    <w:rsid w:val="00CC2F2A"/>
    <w:rsid w:val="00CC2FA1"/>
    <w:rsid w:val="00CC3984"/>
    <w:rsid w:val="00CC3C4B"/>
    <w:rsid w:val="00CC4F57"/>
    <w:rsid w:val="00CC5578"/>
    <w:rsid w:val="00CD03D5"/>
    <w:rsid w:val="00CD0FF2"/>
    <w:rsid w:val="00CD2443"/>
    <w:rsid w:val="00CD308B"/>
    <w:rsid w:val="00CD5F29"/>
    <w:rsid w:val="00CE10C5"/>
    <w:rsid w:val="00CE4430"/>
    <w:rsid w:val="00CE4C8A"/>
    <w:rsid w:val="00CE56AC"/>
    <w:rsid w:val="00CE5B21"/>
    <w:rsid w:val="00CE6442"/>
    <w:rsid w:val="00CE7549"/>
    <w:rsid w:val="00CE7A45"/>
    <w:rsid w:val="00CE7BD5"/>
    <w:rsid w:val="00CF2592"/>
    <w:rsid w:val="00CF3367"/>
    <w:rsid w:val="00CF66E1"/>
    <w:rsid w:val="00D023A6"/>
    <w:rsid w:val="00D02B6E"/>
    <w:rsid w:val="00D05800"/>
    <w:rsid w:val="00D05CA1"/>
    <w:rsid w:val="00D0676E"/>
    <w:rsid w:val="00D06A1A"/>
    <w:rsid w:val="00D06E5E"/>
    <w:rsid w:val="00D06F82"/>
    <w:rsid w:val="00D15EE0"/>
    <w:rsid w:val="00D21593"/>
    <w:rsid w:val="00D21930"/>
    <w:rsid w:val="00D273F5"/>
    <w:rsid w:val="00D3040E"/>
    <w:rsid w:val="00D3537B"/>
    <w:rsid w:val="00D37C4A"/>
    <w:rsid w:val="00D44BE8"/>
    <w:rsid w:val="00D45C9D"/>
    <w:rsid w:val="00D571C3"/>
    <w:rsid w:val="00D57EB6"/>
    <w:rsid w:val="00D57FE6"/>
    <w:rsid w:val="00D65167"/>
    <w:rsid w:val="00D663B9"/>
    <w:rsid w:val="00D71AC2"/>
    <w:rsid w:val="00D749F6"/>
    <w:rsid w:val="00D751D8"/>
    <w:rsid w:val="00D76D6E"/>
    <w:rsid w:val="00D777EF"/>
    <w:rsid w:val="00D82232"/>
    <w:rsid w:val="00D85DB1"/>
    <w:rsid w:val="00D87DAA"/>
    <w:rsid w:val="00D91DA9"/>
    <w:rsid w:val="00D93571"/>
    <w:rsid w:val="00D94B19"/>
    <w:rsid w:val="00D967E0"/>
    <w:rsid w:val="00D9756E"/>
    <w:rsid w:val="00DA0B80"/>
    <w:rsid w:val="00DA0DD7"/>
    <w:rsid w:val="00DA0E34"/>
    <w:rsid w:val="00DA23CA"/>
    <w:rsid w:val="00DA2753"/>
    <w:rsid w:val="00DA3025"/>
    <w:rsid w:val="00DA7789"/>
    <w:rsid w:val="00DB01A4"/>
    <w:rsid w:val="00DB17FB"/>
    <w:rsid w:val="00DB2686"/>
    <w:rsid w:val="00DB379E"/>
    <w:rsid w:val="00DB5DEF"/>
    <w:rsid w:val="00DC05E8"/>
    <w:rsid w:val="00DC0D06"/>
    <w:rsid w:val="00DC15D0"/>
    <w:rsid w:val="00DC1DBC"/>
    <w:rsid w:val="00DC344C"/>
    <w:rsid w:val="00DC5BFB"/>
    <w:rsid w:val="00DC6635"/>
    <w:rsid w:val="00DD016C"/>
    <w:rsid w:val="00DD05A1"/>
    <w:rsid w:val="00DD05E5"/>
    <w:rsid w:val="00DD2072"/>
    <w:rsid w:val="00DD6B4E"/>
    <w:rsid w:val="00DE2117"/>
    <w:rsid w:val="00DE4503"/>
    <w:rsid w:val="00DE4726"/>
    <w:rsid w:val="00DE472F"/>
    <w:rsid w:val="00DF0A5A"/>
    <w:rsid w:val="00DF0BAC"/>
    <w:rsid w:val="00DF1781"/>
    <w:rsid w:val="00DF3278"/>
    <w:rsid w:val="00DF4438"/>
    <w:rsid w:val="00DF551F"/>
    <w:rsid w:val="00DF6DC7"/>
    <w:rsid w:val="00DF7656"/>
    <w:rsid w:val="00DF79A8"/>
    <w:rsid w:val="00E014BB"/>
    <w:rsid w:val="00E026AE"/>
    <w:rsid w:val="00E04EDD"/>
    <w:rsid w:val="00E05196"/>
    <w:rsid w:val="00E1215A"/>
    <w:rsid w:val="00E1288C"/>
    <w:rsid w:val="00E1541F"/>
    <w:rsid w:val="00E23604"/>
    <w:rsid w:val="00E2502A"/>
    <w:rsid w:val="00E25665"/>
    <w:rsid w:val="00E25C9D"/>
    <w:rsid w:val="00E3369E"/>
    <w:rsid w:val="00E4081A"/>
    <w:rsid w:val="00E40F49"/>
    <w:rsid w:val="00E42440"/>
    <w:rsid w:val="00E42657"/>
    <w:rsid w:val="00E44C37"/>
    <w:rsid w:val="00E4557B"/>
    <w:rsid w:val="00E46724"/>
    <w:rsid w:val="00E47E2D"/>
    <w:rsid w:val="00E52016"/>
    <w:rsid w:val="00E52E59"/>
    <w:rsid w:val="00E53D05"/>
    <w:rsid w:val="00E55D50"/>
    <w:rsid w:val="00E56021"/>
    <w:rsid w:val="00E576AA"/>
    <w:rsid w:val="00E63C3C"/>
    <w:rsid w:val="00E63F7A"/>
    <w:rsid w:val="00E646FC"/>
    <w:rsid w:val="00E6491B"/>
    <w:rsid w:val="00E65D68"/>
    <w:rsid w:val="00E66A5B"/>
    <w:rsid w:val="00E67131"/>
    <w:rsid w:val="00E755BD"/>
    <w:rsid w:val="00E821FC"/>
    <w:rsid w:val="00E82E4E"/>
    <w:rsid w:val="00E8490D"/>
    <w:rsid w:val="00E86485"/>
    <w:rsid w:val="00E869C7"/>
    <w:rsid w:val="00E876C9"/>
    <w:rsid w:val="00E927E3"/>
    <w:rsid w:val="00E94D97"/>
    <w:rsid w:val="00E95F15"/>
    <w:rsid w:val="00E96116"/>
    <w:rsid w:val="00EA3127"/>
    <w:rsid w:val="00EA413B"/>
    <w:rsid w:val="00EA76CE"/>
    <w:rsid w:val="00EB4EAA"/>
    <w:rsid w:val="00EB5145"/>
    <w:rsid w:val="00EB5AA6"/>
    <w:rsid w:val="00EC0D3C"/>
    <w:rsid w:val="00EC5833"/>
    <w:rsid w:val="00EC7DF3"/>
    <w:rsid w:val="00ED172D"/>
    <w:rsid w:val="00ED6594"/>
    <w:rsid w:val="00ED6870"/>
    <w:rsid w:val="00ED6938"/>
    <w:rsid w:val="00ED6B89"/>
    <w:rsid w:val="00EE045C"/>
    <w:rsid w:val="00EE0DAE"/>
    <w:rsid w:val="00EE127F"/>
    <w:rsid w:val="00EE2368"/>
    <w:rsid w:val="00EE26B5"/>
    <w:rsid w:val="00EE29E4"/>
    <w:rsid w:val="00EE3078"/>
    <w:rsid w:val="00EE5CB7"/>
    <w:rsid w:val="00EE6C0F"/>
    <w:rsid w:val="00EF0BDD"/>
    <w:rsid w:val="00EF22E9"/>
    <w:rsid w:val="00EF4998"/>
    <w:rsid w:val="00EF52AE"/>
    <w:rsid w:val="00EF7B40"/>
    <w:rsid w:val="00F04428"/>
    <w:rsid w:val="00F045C8"/>
    <w:rsid w:val="00F14227"/>
    <w:rsid w:val="00F15BB9"/>
    <w:rsid w:val="00F17C8B"/>
    <w:rsid w:val="00F22637"/>
    <w:rsid w:val="00F22655"/>
    <w:rsid w:val="00F2698A"/>
    <w:rsid w:val="00F27B41"/>
    <w:rsid w:val="00F325F4"/>
    <w:rsid w:val="00F33CEA"/>
    <w:rsid w:val="00F37AC7"/>
    <w:rsid w:val="00F42475"/>
    <w:rsid w:val="00F5175C"/>
    <w:rsid w:val="00F52BBC"/>
    <w:rsid w:val="00F56B47"/>
    <w:rsid w:val="00F5750A"/>
    <w:rsid w:val="00F60998"/>
    <w:rsid w:val="00F60B35"/>
    <w:rsid w:val="00F61FCF"/>
    <w:rsid w:val="00F66825"/>
    <w:rsid w:val="00F73D11"/>
    <w:rsid w:val="00F757DA"/>
    <w:rsid w:val="00F76633"/>
    <w:rsid w:val="00F8018D"/>
    <w:rsid w:val="00F8024E"/>
    <w:rsid w:val="00F8085D"/>
    <w:rsid w:val="00F81525"/>
    <w:rsid w:val="00F85844"/>
    <w:rsid w:val="00F86BC4"/>
    <w:rsid w:val="00F913AF"/>
    <w:rsid w:val="00FA0CE2"/>
    <w:rsid w:val="00FA21E3"/>
    <w:rsid w:val="00FA40F2"/>
    <w:rsid w:val="00FA6512"/>
    <w:rsid w:val="00FA7639"/>
    <w:rsid w:val="00FA7A9D"/>
    <w:rsid w:val="00FB4CD5"/>
    <w:rsid w:val="00FB6418"/>
    <w:rsid w:val="00FC2B79"/>
    <w:rsid w:val="00FC4D9D"/>
    <w:rsid w:val="00FC6149"/>
    <w:rsid w:val="00FC6205"/>
    <w:rsid w:val="00FD101C"/>
    <w:rsid w:val="00FD201D"/>
    <w:rsid w:val="00FD2934"/>
    <w:rsid w:val="00FD5DE2"/>
    <w:rsid w:val="00FD7668"/>
    <w:rsid w:val="00FE3D9A"/>
    <w:rsid w:val="00FE4568"/>
    <w:rsid w:val="00FE4F3B"/>
    <w:rsid w:val="00FF36E3"/>
    <w:rsid w:val="00FF4789"/>
    <w:rsid w:val="00FF5793"/>
    <w:rsid w:val="24E01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3CE64"/>
  <w15:docId w15:val="{89A8BC5A-CB4F-4468-974D-85CF056E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uiPriority w:val="9"/>
    <w:qFormat/>
    <w:pPr>
      <w:ind w:left="471" w:hanging="358"/>
      <w:outlineLvl w:val="0"/>
    </w:pPr>
    <w:rPr>
      <w:rFonts w:ascii="Arial" w:eastAsia="Arial" w:hAnsi="Arial" w:cs="Arial"/>
      <w:b/>
      <w:bCs/>
      <w:sz w:val="24"/>
      <w:szCs w:val="24"/>
    </w:rPr>
  </w:style>
  <w:style w:type="paragraph" w:styleId="Heading2">
    <w:name w:val="heading 2"/>
    <w:basedOn w:val="Normal"/>
    <w:uiPriority w:val="9"/>
    <w:unhideWhenUsed/>
    <w:qFormat/>
    <w:pPr>
      <w:ind w:left="563" w:hanging="45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jc w:val="center"/>
    </w:pPr>
    <w:rPr>
      <w:sz w:val="18"/>
      <w:szCs w:val="18"/>
    </w:rPr>
  </w:style>
  <w:style w:type="paragraph" w:styleId="Title">
    <w:name w:val="Title"/>
    <w:basedOn w:val="Normal"/>
    <w:uiPriority w:val="10"/>
    <w:qFormat/>
    <w:pPr>
      <w:spacing w:before="78"/>
      <w:ind w:left="114" w:right="685"/>
    </w:pPr>
    <w:rPr>
      <w:rFonts w:ascii="Arial" w:eastAsia="Arial" w:hAnsi="Arial" w:cs="Arial"/>
      <w:b/>
      <w:bCs/>
      <w:sz w:val="32"/>
      <w:szCs w:val="32"/>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99"/>
    <w:qFormat/>
    <w:pPr>
      <w:ind w:left="471" w:hanging="358"/>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Arial MT" w:eastAsia="Arial MT" w:hAnsi="Arial MT" w:cs="Arial MT"/>
      <w:sz w:val="18"/>
      <w:szCs w:val="18"/>
    </w:rPr>
  </w:style>
  <w:style w:type="character" w:customStyle="1" w:styleId="FooterChar">
    <w:name w:val="Footer Char"/>
    <w:basedOn w:val="DefaultParagraphFont"/>
    <w:link w:val="Footer"/>
    <w:uiPriority w:val="99"/>
    <w:qFormat/>
    <w:rPr>
      <w:rFonts w:ascii="Arial MT" w:eastAsia="Arial MT" w:hAnsi="Arial MT" w:cs="Arial MT"/>
      <w:sz w:val="18"/>
      <w:szCs w:val="18"/>
    </w:rPr>
  </w:style>
  <w:style w:type="paragraph" w:styleId="Revision">
    <w:name w:val="Revision"/>
    <w:hidden/>
    <w:uiPriority w:val="99"/>
    <w:unhideWhenUsed/>
    <w:rsid w:val="00735E5A"/>
    <w:rPr>
      <w:rFonts w:ascii="Arial MT" w:eastAsia="Arial MT" w:hAnsi="Arial MT" w:cs="Arial MT"/>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80/02699939208411068" TargetMode="External"/><Relationship Id="rId13" Type="http://schemas.openxmlformats.org/officeDocument/2006/relationships/hyperlink" Target="https://doi.org/10.1155/2017/210745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ngmeiyi@158xin.com.cn" TargetMode="External"/><Relationship Id="rId12" Type="http://schemas.openxmlformats.org/officeDocument/2006/relationships/hyperlink" Target="https://doi.org/10.1145/2070481.207050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D18-128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i.org/10.1016/j.inffus.2017.02.003"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31237/osf.io/qd6hz"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3837</Words>
  <Characters>23062</Characters>
  <Application>Microsoft Office Word</Application>
  <DocSecurity>0</DocSecurity>
  <Lines>315</Lines>
  <Paragraphs>93</Paragraphs>
  <ScaleCrop>false</ScaleCrop>
  <Company/>
  <LinksUpToDate>false</LinksUpToDate>
  <CharactersWithSpaces>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from a Doctoral Research Project: Structure and Content of a Research Proposal</dc:title>
  <dc:subject>Students have to present a formal research proposal at the time of admission or at the end of their first year study in the case of a doctorate. Many of them feel uncomfortable in preparing such proposals due to lack of experience or knowledge. This paper describes the way a research proposal may be prepared for doctoral projects in social sciences. The paper provides a road map to write a suitable proposal acceptable to their supervisors or examination committee. The proposal is based on a case study undertaken by the author and addresses key issues in preparing a postgraduate proposal including researcher's professional background, selection of topic, research question, research objectives, and importance of the study, scope, methodology, conceptual framework and potential outcome. These themes have been grouped under four parts: the context, the content, the process and the product.</dc:subject>
  <dc:creator>Javed Iqbal</dc:creator>
  <cp:keywords>research proposal, social sciences, postgraduate study, case study</cp:keywords>
  <cp:lastModifiedBy>Josephine Schembri</cp:lastModifiedBy>
  <cp:revision>2</cp:revision>
  <dcterms:created xsi:type="dcterms:W3CDTF">2024-12-20T09:38:00Z</dcterms:created>
  <dcterms:modified xsi:type="dcterms:W3CDTF">2024-12-20T09:38:00Z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2007-08-13T00:00:00Z</vt:filetime>
  </property>
  <property fmtid="{D5CDD505-2E9C-101B-9397-08002B2CF9AE}" pid="3" name="LastSaved">
    <vt:filetime>2024-11-02T00:00:00Z</vt:filetime>
  </property>
  <property fmtid="{D5CDD505-2E9C-101B-9397-08002B2CF9AE}" pid="4" name="GrammarlyDocumentId">
    <vt:lpwstr>4266f71e4990ed0899fd806d54c241f8defdb05ac9ca1a572140e9bfb1616a62</vt:lpwstr>
  </property>
  <property fmtid="{D5CDD505-2E9C-101B-9397-08002B2CF9AE}" pid="5" name="KSOProductBuildVer">
    <vt:lpwstr>2052-12.1.0.19302</vt:lpwstr>
  </property>
  <property fmtid="{D5CDD505-2E9C-101B-9397-08002B2CF9AE}" pid="6" name="ICV">
    <vt:lpwstr>18F4DE2E6B2A42F3AE754EA6D53D2968_13</vt:lpwstr>
  </property>
</Properties>
</file>